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447EE" w:rsidR="00B447EE" w:rsidP="00206781" w:rsidRDefault="00B447EE" w14:paraId="15C58697" w14:textId="679F35C9">
      <w:pPr>
        <w:pStyle w:val="Title"/>
        <w:spacing w:after="0"/>
        <w:ind w:left="720" w:firstLine="720"/>
        <w:rPr>
          <w:sz w:val="72"/>
          <w:szCs w:val="72"/>
        </w:rPr>
      </w:pPr>
      <w:r>
        <w:rPr>
          <w:sz w:val="72"/>
          <w:szCs w:val="72"/>
        </w:rPr>
        <w:t xml:space="preserve">Cyber </w:t>
      </w:r>
    </w:p>
    <w:p w:rsidR="00B447EE" w:rsidP="00206781" w:rsidRDefault="00B447EE" w14:paraId="0C8C8B5A" w14:textId="32B99CEA">
      <w:pPr>
        <w:pStyle w:val="Title"/>
        <w:spacing w:after="0"/>
        <w:ind w:left="720" w:firstLine="720"/>
        <w:rPr>
          <w:sz w:val="72"/>
          <w:szCs w:val="72"/>
        </w:rPr>
      </w:pPr>
      <w:r>
        <w:rPr>
          <w:sz w:val="72"/>
          <w:szCs w:val="72"/>
        </w:rPr>
        <w:t>Security</w:t>
      </w:r>
    </w:p>
    <w:p w:rsidR="00B447EE" w:rsidP="00206781" w:rsidRDefault="00B447EE" w14:paraId="0D19910F" w14:textId="77777777">
      <w:pPr>
        <w:spacing w:after="0"/>
        <w:ind w:left="720" w:firstLine="720"/>
        <w:jc w:val="center"/>
        <w:rPr>
          <w:b/>
          <w:bCs/>
          <w:i/>
          <w:iCs/>
          <w:sz w:val="28"/>
          <w:szCs w:val="28"/>
        </w:rPr>
      </w:pPr>
    </w:p>
    <w:p w:rsidR="00B447EE" w:rsidP="00206781" w:rsidRDefault="00B447EE" w14:paraId="004271EB" w14:textId="77777777">
      <w:pPr>
        <w:spacing w:after="0"/>
        <w:ind w:left="720" w:firstLine="720"/>
        <w:jc w:val="center"/>
        <w:rPr>
          <w:b/>
          <w:bCs/>
          <w:i/>
          <w:iCs/>
          <w:sz w:val="28"/>
          <w:szCs w:val="28"/>
        </w:rPr>
      </w:pPr>
    </w:p>
    <w:p w:rsidR="00B447EE" w:rsidP="00206781" w:rsidRDefault="00B447EE" w14:paraId="2A9B1DFB" w14:textId="77777777">
      <w:pPr>
        <w:spacing w:after="0"/>
        <w:ind w:left="720" w:firstLine="720"/>
        <w:jc w:val="center"/>
        <w:rPr>
          <w:b/>
          <w:bCs/>
          <w:i/>
          <w:iCs/>
          <w:sz w:val="28"/>
          <w:szCs w:val="28"/>
        </w:rPr>
      </w:pPr>
    </w:p>
    <w:p w:rsidR="00B447EE" w:rsidP="00206781" w:rsidRDefault="00B447EE" w14:paraId="75218383" w14:textId="1019032A">
      <w:pPr>
        <w:spacing w:after="0"/>
        <w:ind w:left="720" w:firstLine="720"/>
        <w:jc w:val="center"/>
        <w:rPr>
          <w:b/>
          <w:bCs/>
          <w:i/>
          <w:iCs/>
          <w:sz w:val="28"/>
          <w:szCs w:val="28"/>
        </w:rPr>
      </w:pPr>
      <w:r>
        <w:rPr>
          <w:b/>
          <w:bCs/>
          <w:i/>
          <w:iCs/>
          <w:sz w:val="28"/>
          <w:szCs w:val="28"/>
        </w:rPr>
        <w:t>Networking Concepts and Cyber Security</w:t>
      </w:r>
    </w:p>
    <w:p w:rsidR="00B447EE" w:rsidP="00206781" w:rsidRDefault="00B447EE" w14:paraId="6E535CAE" w14:textId="77777777">
      <w:pPr>
        <w:spacing w:after="0"/>
        <w:ind w:left="720" w:firstLine="720"/>
        <w:jc w:val="center"/>
      </w:pPr>
    </w:p>
    <w:p w:rsidR="00B447EE" w:rsidP="00206781" w:rsidRDefault="00B447EE" w14:paraId="0F17820A" w14:textId="28A11487">
      <w:pPr>
        <w:spacing w:after="0"/>
        <w:ind w:left="720" w:firstLine="720"/>
        <w:jc w:val="center"/>
        <w:rPr>
          <w:sz w:val="24"/>
          <w:szCs w:val="24"/>
        </w:rPr>
      </w:pPr>
      <w:r>
        <w:rPr>
          <w:sz w:val="24"/>
          <w:szCs w:val="24"/>
        </w:rPr>
        <w:t>HAN22070067</w:t>
      </w:r>
    </w:p>
    <w:p w:rsidR="00B447EE" w:rsidP="00206781" w:rsidRDefault="00B447EE" w14:paraId="13E472CE" w14:textId="45EEC20C">
      <w:pPr>
        <w:spacing w:after="0"/>
        <w:ind w:left="720" w:firstLine="720"/>
        <w:jc w:val="center"/>
        <w:rPr>
          <w:sz w:val="24"/>
          <w:szCs w:val="24"/>
        </w:rPr>
      </w:pPr>
      <w:r>
        <w:rPr>
          <w:sz w:val="24"/>
          <w:szCs w:val="24"/>
        </w:rPr>
        <w:t>HAN22080144</w:t>
      </w:r>
    </w:p>
    <w:p w:rsidR="00B447EE" w:rsidP="00206781" w:rsidRDefault="00B447EE" w14:paraId="3E151304" w14:textId="63175845">
      <w:pPr>
        <w:spacing w:after="0"/>
        <w:ind w:left="720" w:firstLine="720"/>
        <w:jc w:val="center"/>
        <w:rPr>
          <w:sz w:val="24"/>
          <w:szCs w:val="24"/>
        </w:rPr>
      </w:pPr>
      <w:r>
        <w:rPr>
          <w:sz w:val="24"/>
          <w:szCs w:val="24"/>
        </w:rPr>
        <w:t>HAN22080119</w:t>
      </w:r>
    </w:p>
    <w:p w:rsidR="00B447EE" w:rsidP="00206781" w:rsidRDefault="00B447EE" w14:paraId="4987538C" w14:textId="57ED190E">
      <w:pPr>
        <w:spacing w:after="0"/>
        <w:ind w:left="720" w:firstLine="720"/>
        <w:jc w:val="center"/>
        <w:rPr>
          <w:sz w:val="24"/>
          <w:szCs w:val="24"/>
        </w:rPr>
      </w:pPr>
      <w:r>
        <w:rPr>
          <w:sz w:val="24"/>
          <w:szCs w:val="24"/>
        </w:rPr>
        <w:t>HAN22080358</w:t>
      </w:r>
    </w:p>
    <w:p w:rsidR="00B447EE" w:rsidP="00206781" w:rsidRDefault="00B447EE" w14:paraId="679D0C8E" w14:textId="7A0D4464">
      <w:pPr>
        <w:spacing w:after="0"/>
        <w:ind w:left="720" w:firstLine="720"/>
        <w:jc w:val="center"/>
        <w:rPr>
          <w:sz w:val="24"/>
          <w:szCs w:val="24"/>
        </w:rPr>
      </w:pPr>
      <w:r>
        <w:rPr>
          <w:sz w:val="24"/>
          <w:szCs w:val="24"/>
        </w:rPr>
        <w:t>HAN22080399</w:t>
      </w:r>
    </w:p>
    <w:p w:rsidR="006869F6" w:rsidP="00206781" w:rsidRDefault="006869F6" w14:paraId="21BF39B2" w14:textId="77777777">
      <w:pPr>
        <w:spacing w:after="0"/>
        <w:ind w:left="720" w:firstLine="720"/>
      </w:pPr>
    </w:p>
    <w:p w:rsidR="00B447EE" w:rsidP="00206781" w:rsidRDefault="00B447EE" w14:paraId="4CD531EB" w14:textId="2AEC8178">
      <w:pPr>
        <w:spacing w:after="0"/>
        <w:ind w:left="720" w:firstLine="720"/>
      </w:pPr>
    </w:p>
    <w:p w:rsidR="00B447EE" w:rsidP="00206781" w:rsidRDefault="00B447EE" w14:paraId="4E2FB282" w14:textId="77777777">
      <w:pPr>
        <w:spacing w:after="0" w:line="259" w:lineRule="auto"/>
        <w:ind w:left="720" w:firstLine="720"/>
        <w:jc w:val="left"/>
      </w:pPr>
      <w:r>
        <w:br w:type="page"/>
      </w:r>
    </w:p>
    <w:p w:rsidRPr="0041474C" w:rsidR="00B447EE" w:rsidP="00206781" w:rsidRDefault="00B447EE" w14:paraId="0C454EA1" w14:textId="68681F58">
      <w:pPr>
        <w:spacing w:after="0" w:line="240" w:lineRule="auto"/>
        <w:ind w:left="720" w:firstLine="720"/>
        <w:jc w:val="center"/>
        <w:rPr>
          <w:rFonts w:ascii="Arial" w:hAnsi="Arial" w:eastAsia="Times New Roman" w:cs="Arial"/>
          <w:b/>
          <w:bCs/>
          <w:color w:val="000000"/>
          <w:sz w:val="36"/>
          <w:szCs w:val="36"/>
          <w:lang w:eastAsia="en-US"/>
        </w:rPr>
      </w:pPr>
      <w:r w:rsidRPr="0041474C">
        <w:rPr>
          <w:rFonts w:ascii="Arial" w:hAnsi="Arial" w:eastAsia="Times New Roman" w:cs="Arial"/>
          <w:b/>
          <w:bCs/>
          <w:color w:val="000000"/>
          <w:sz w:val="36"/>
          <w:szCs w:val="36"/>
          <w:lang w:eastAsia="en-US"/>
        </w:rPr>
        <w:t>CONTENTS</w:t>
      </w:r>
    </w:p>
    <w:p w:rsidRPr="00B447EE" w:rsidR="00B447EE" w:rsidP="00206781" w:rsidRDefault="00B447EE" w14:paraId="505A30A8" w14:textId="2985B246">
      <w:pPr>
        <w:spacing w:after="0" w:line="276" w:lineRule="auto"/>
        <w:ind w:left="720" w:firstLine="720"/>
        <w:jc w:val="left"/>
        <w:rPr>
          <w:rFonts w:ascii="Arial" w:hAnsi="Arial" w:eastAsia="Times New Roman" w:cs="Arial"/>
          <w:b/>
          <w:bCs/>
          <w:color w:val="000000"/>
          <w:sz w:val="36"/>
          <w:szCs w:val="36"/>
          <w:lang w:eastAsia="en-US"/>
        </w:rPr>
      </w:pPr>
      <w:r w:rsidRPr="0041474C">
        <w:rPr>
          <w:rFonts w:ascii="Arial" w:hAnsi="Arial" w:eastAsia="Times New Roman" w:cs="Arial"/>
          <w:b/>
          <w:bCs/>
          <w:color w:val="000000"/>
          <w:sz w:val="36"/>
          <w:szCs w:val="36"/>
          <w:lang w:eastAsia="en-US"/>
        </w:rPr>
        <w:t>1. Introduction</w:t>
      </w:r>
    </w:p>
    <w:p w:rsidRPr="00B447EE" w:rsidR="00B447EE" w:rsidP="00206781" w:rsidRDefault="00B447EE" w14:paraId="7031FFE3" w14:textId="1165D1BE">
      <w:pPr>
        <w:spacing w:after="0" w:line="276" w:lineRule="auto"/>
        <w:ind w:left="720" w:firstLine="720"/>
        <w:jc w:val="left"/>
        <w:rPr>
          <w:rFonts w:ascii="Arial" w:hAnsi="Arial" w:eastAsia="Times New Roman" w:cs="Arial"/>
          <w:color w:val="000000"/>
          <w:sz w:val="24"/>
          <w:szCs w:val="24"/>
          <w:lang w:eastAsia="en-US"/>
        </w:rPr>
      </w:pPr>
      <w:r w:rsidRPr="00B447EE">
        <w:rPr>
          <w:rFonts w:ascii="Arial" w:hAnsi="Arial" w:eastAsia="Times New Roman" w:cs="Arial"/>
          <w:color w:val="000000"/>
          <w:sz w:val="24"/>
          <w:szCs w:val="24"/>
          <w:lang w:eastAsia="en-US"/>
        </w:rPr>
        <w:t>1.1. Current case </w:t>
      </w:r>
      <w:r w:rsidRPr="0041474C" w:rsidR="006B6D0F">
        <w:rPr>
          <w:rFonts w:ascii="Arial" w:hAnsi="Arial" w:eastAsia="Times New Roman" w:cs="Arial"/>
          <w:color w:val="000000"/>
          <w:sz w:val="24"/>
          <w:szCs w:val="24"/>
          <w:lang w:eastAsia="en-US"/>
        </w:rPr>
        <w:t>and analysis</w:t>
      </w:r>
      <w:r w:rsidRPr="00B447EE">
        <w:rPr>
          <w:rFonts w:ascii="Arial" w:hAnsi="Arial" w:eastAsia="Times New Roman" w:cs="Arial"/>
          <w:sz w:val="24"/>
          <w:szCs w:val="24"/>
          <w:lang w:eastAsia="en-US"/>
        </w:rPr>
        <w:br/>
      </w:r>
    </w:p>
    <w:p w:rsidRPr="00B447EE" w:rsidR="00B447EE" w:rsidP="00206781" w:rsidRDefault="006B6D0F" w14:paraId="4932A665" w14:textId="6F44E4EB">
      <w:pPr>
        <w:spacing w:after="0" w:line="276" w:lineRule="auto"/>
        <w:ind w:left="720" w:firstLine="720"/>
        <w:jc w:val="left"/>
        <w:textAlignment w:val="baseline"/>
        <w:rPr>
          <w:rFonts w:ascii="Arial" w:hAnsi="Arial" w:eastAsia="Times New Roman" w:cs="Arial"/>
          <w:b/>
          <w:bCs/>
          <w:color w:val="000000"/>
          <w:sz w:val="36"/>
          <w:szCs w:val="36"/>
          <w:lang w:eastAsia="en-US"/>
        </w:rPr>
      </w:pPr>
      <w:r w:rsidRPr="0041474C">
        <w:rPr>
          <w:rFonts w:ascii="Arial" w:hAnsi="Arial" w:eastAsia="Times New Roman" w:cs="Arial"/>
          <w:b/>
          <w:bCs/>
          <w:color w:val="000000"/>
          <w:sz w:val="36"/>
          <w:szCs w:val="36"/>
          <w:lang w:eastAsia="en-US"/>
        </w:rPr>
        <w:t>2. 8 Domains</w:t>
      </w:r>
    </w:p>
    <w:p w:rsidRPr="00B447EE" w:rsidR="00B447EE" w:rsidP="00206781" w:rsidRDefault="00B447EE" w14:paraId="37263F24" w14:textId="535B86CD">
      <w:pPr>
        <w:spacing w:after="0" w:line="276" w:lineRule="auto"/>
        <w:ind w:left="720" w:firstLine="720"/>
        <w:jc w:val="left"/>
        <w:rPr>
          <w:rFonts w:ascii="Arial" w:hAnsi="Arial" w:eastAsia="Times New Roman" w:cs="Arial"/>
          <w:sz w:val="24"/>
          <w:szCs w:val="24"/>
          <w:lang w:eastAsia="en-US"/>
        </w:rPr>
      </w:pPr>
      <w:r w:rsidRPr="00B447EE">
        <w:rPr>
          <w:rFonts w:ascii="Arial" w:hAnsi="Arial" w:eastAsia="Times New Roman" w:cs="Arial"/>
          <w:color w:val="000000"/>
          <w:sz w:val="24"/>
          <w:szCs w:val="24"/>
          <w:lang w:eastAsia="en-US"/>
        </w:rPr>
        <w:t xml:space="preserve">2.1. </w:t>
      </w:r>
      <w:r w:rsidRPr="0041474C" w:rsidR="006B6D0F">
        <w:rPr>
          <w:rFonts w:ascii="Arial" w:hAnsi="Arial" w:eastAsia="Times New Roman" w:cs="Arial"/>
          <w:color w:val="000000"/>
          <w:sz w:val="24"/>
          <w:szCs w:val="24"/>
          <w:lang w:eastAsia="en-US"/>
        </w:rPr>
        <w:t>6 important domains</w:t>
      </w:r>
    </w:p>
    <w:p w:rsidRPr="00B447EE" w:rsidR="00B447EE" w:rsidP="00206781" w:rsidRDefault="00B447EE" w14:paraId="515128BC" w14:textId="2FEA1BA1">
      <w:pPr>
        <w:spacing w:after="0" w:line="276" w:lineRule="auto"/>
        <w:ind w:left="720" w:firstLine="720"/>
        <w:jc w:val="left"/>
        <w:rPr>
          <w:rFonts w:ascii="Arial" w:hAnsi="Arial" w:eastAsia="Times New Roman" w:cs="Arial"/>
          <w:sz w:val="24"/>
          <w:szCs w:val="24"/>
          <w:lang w:eastAsia="en-US"/>
        </w:rPr>
      </w:pPr>
      <w:r w:rsidRPr="00B447EE">
        <w:rPr>
          <w:rFonts w:ascii="Arial" w:hAnsi="Arial" w:eastAsia="Times New Roman" w:cs="Arial"/>
          <w:color w:val="000000"/>
          <w:sz w:val="24"/>
          <w:szCs w:val="24"/>
          <w:lang w:eastAsia="en-US"/>
        </w:rPr>
        <w:tab/>
      </w:r>
      <w:r w:rsidRPr="00B447EE">
        <w:rPr>
          <w:rFonts w:ascii="Arial" w:hAnsi="Arial" w:eastAsia="Times New Roman" w:cs="Arial"/>
          <w:color w:val="000000"/>
          <w:sz w:val="24"/>
          <w:szCs w:val="24"/>
          <w:lang w:eastAsia="en-US"/>
        </w:rPr>
        <w:tab/>
      </w:r>
      <w:r w:rsidRPr="00B447EE">
        <w:rPr>
          <w:rFonts w:ascii="Arial" w:hAnsi="Arial" w:eastAsia="Times New Roman" w:cs="Arial"/>
          <w:color w:val="000000"/>
          <w:sz w:val="24"/>
          <w:szCs w:val="24"/>
          <w:lang w:eastAsia="en-US"/>
        </w:rPr>
        <w:t>2.1.1. Security &amp; Risk Management</w:t>
      </w:r>
      <w:r w:rsidRPr="00B447EE">
        <w:rPr>
          <w:rFonts w:ascii="Arial" w:hAnsi="Arial" w:eastAsia="Times New Roman" w:cs="Arial"/>
          <w:color w:val="000000"/>
          <w:sz w:val="24"/>
          <w:szCs w:val="24"/>
          <w:lang w:eastAsia="en-US"/>
        </w:rPr>
        <w:tab/>
      </w:r>
      <w:r w:rsidRPr="00B447EE">
        <w:rPr>
          <w:rFonts w:ascii="Arial" w:hAnsi="Arial" w:eastAsia="Times New Roman" w:cs="Arial"/>
          <w:color w:val="000000"/>
          <w:sz w:val="24"/>
          <w:szCs w:val="24"/>
          <w:lang w:eastAsia="en-US"/>
        </w:rPr>
        <w:br/>
      </w:r>
      <w:r w:rsidRPr="00B447EE">
        <w:rPr>
          <w:rFonts w:ascii="Arial" w:hAnsi="Arial" w:eastAsia="Times New Roman" w:cs="Arial"/>
          <w:color w:val="000000"/>
          <w:sz w:val="24"/>
          <w:szCs w:val="24"/>
          <w:lang w:eastAsia="en-US"/>
        </w:rPr>
        <w:tab/>
      </w:r>
      <w:r w:rsidRPr="00B447EE">
        <w:rPr>
          <w:rFonts w:ascii="Arial" w:hAnsi="Arial" w:eastAsia="Times New Roman" w:cs="Arial"/>
          <w:color w:val="000000"/>
          <w:sz w:val="24"/>
          <w:szCs w:val="24"/>
          <w:lang w:eastAsia="en-US"/>
        </w:rPr>
        <w:tab/>
      </w:r>
      <w:r w:rsidRPr="00B447EE">
        <w:rPr>
          <w:rFonts w:ascii="Arial" w:hAnsi="Arial" w:eastAsia="Times New Roman" w:cs="Arial"/>
          <w:color w:val="000000"/>
          <w:sz w:val="24"/>
          <w:szCs w:val="24"/>
          <w:lang w:eastAsia="en-US"/>
        </w:rPr>
        <w:t>2.1.2. Security Architecture &amp; Engineering</w:t>
      </w:r>
    </w:p>
    <w:p w:rsidRPr="00B447EE" w:rsidR="00B447EE" w:rsidP="00206781" w:rsidRDefault="00B447EE" w14:paraId="31949A47" w14:textId="0EB3ECB0">
      <w:pPr>
        <w:spacing w:after="0" w:line="276" w:lineRule="auto"/>
        <w:ind w:left="720" w:firstLine="720"/>
        <w:jc w:val="left"/>
        <w:rPr>
          <w:rFonts w:ascii="Arial" w:hAnsi="Arial" w:eastAsia="Times New Roman" w:cs="Arial"/>
          <w:sz w:val="24"/>
          <w:szCs w:val="24"/>
          <w:lang w:eastAsia="en-US"/>
        </w:rPr>
      </w:pPr>
      <w:r w:rsidRPr="00B447EE">
        <w:rPr>
          <w:rFonts w:ascii="Arial" w:hAnsi="Arial" w:eastAsia="Times New Roman" w:cs="Arial"/>
          <w:color w:val="000000"/>
          <w:sz w:val="24"/>
          <w:szCs w:val="24"/>
          <w:lang w:eastAsia="en-US"/>
        </w:rPr>
        <w:tab/>
      </w:r>
      <w:r w:rsidRPr="00B447EE">
        <w:rPr>
          <w:rFonts w:ascii="Arial" w:hAnsi="Arial" w:eastAsia="Times New Roman" w:cs="Arial"/>
          <w:color w:val="000000"/>
          <w:sz w:val="24"/>
          <w:szCs w:val="24"/>
          <w:lang w:eastAsia="en-US"/>
        </w:rPr>
        <w:tab/>
      </w:r>
      <w:r w:rsidRPr="00B447EE">
        <w:rPr>
          <w:rFonts w:ascii="Arial" w:hAnsi="Arial" w:eastAsia="Times New Roman" w:cs="Arial"/>
          <w:color w:val="000000"/>
          <w:sz w:val="24"/>
          <w:szCs w:val="24"/>
          <w:lang w:eastAsia="en-US"/>
        </w:rPr>
        <w:t>2.1.3. Communication &amp; Network Security</w:t>
      </w:r>
    </w:p>
    <w:p w:rsidRPr="00B447EE" w:rsidR="00B447EE" w:rsidP="00206781" w:rsidRDefault="00B447EE" w14:paraId="2CEF5170" w14:textId="5FAB1D65">
      <w:pPr>
        <w:spacing w:after="0" w:line="276" w:lineRule="auto"/>
        <w:ind w:left="720" w:firstLine="720"/>
        <w:jc w:val="left"/>
        <w:rPr>
          <w:rFonts w:ascii="Arial" w:hAnsi="Arial" w:eastAsia="Times New Roman" w:cs="Arial"/>
          <w:sz w:val="24"/>
          <w:szCs w:val="24"/>
          <w:lang w:eastAsia="en-US"/>
        </w:rPr>
      </w:pPr>
      <w:r w:rsidRPr="00B447EE">
        <w:rPr>
          <w:rFonts w:ascii="Arial" w:hAnsi="Arial" w:eastAsia="Times New Roman" w:cs="Arial"/>
          <w:color w:val="000000"/>
          <w:sz w:val="24"/>
          <w:szCs w:val="24"/>
          <w:lang w:eastAsia="en-US"/>
        </w:rPr>
        <w:tab/>
      </w:r>
      <w:r w:rsidRPr="00B447EE">
        <w:rPr>
          <w:rFonts w:ascii="Arial" w:hAnsi="Arial" w:eastAsia="Times New Roman" w:cs="Arial"/>
          <w:color w:val="000000"/>
          <w:sz w:val="24"/>
          <w:szCs w:val="24"/>
          <w:lang w:eastAsia="en-US"/>
        </w:rPr>
        <w:tab/>
      </w:r>
      <w:r w:rsidRPr="00B447EE">
        <w:rPr>
          <w:rFonts w:ascii="Arial" w:hAnsi="Arial" w:eastAsia="Times New Roman" w:cs="Arial"/>
          <w:color w:val="000000"/>
          <w:sz w:val="24"/>
          <w:szCs w:val="24"/>
          <w:lang w:eastAsia="en-US"/>
        </w:rPr>
        <w:t xml:space="preserve">2.1.4. Identity &amp; Access Management </w:t>
      </w:r>
    </w:p>
    <w:p w:rsidRPr="00B447EE" w:rsidR="00B447EE" w:rsidP="00206781" w:rsidRDefault="00B447EE" w14:paraId="7413FFA4" w14:textId="02C371E1">
      <w:pPr>
        <w:spacing w:after="0" w:line="276" w:lineRule="auto"/>
        <w:ind w:left="720" w:firstLine="720"/>
        <w:jc w:val="left"/>
        <w:rPr>
          <w:rFonts w:ascii="Arial" w:hAnsi="Arial" w:eastAsia="Times New Roman" w:cs="Arial"/>
          <w:sz w:val="24"/>
          <w:szCs w:val="24"/>
          <w:lang w:eastAsia="en-US"/>
        </w:rPr>
      </w:pPr>
      <w:r w:rsidRPr="00B447EE">
        <w:rPr>
          <w:rFonts w:ascii="Arial" w:hAnsi="Arial" w:eastAsia="Times New Roman" w:cs="Arial"/>
          <w:color w:val="000000"/>
          <w:sz w:val="24"/>
          <w:szCs w:val="24"/>
          <w:lang w:eastAsia="en-US"/>
        </w:rPr>
        <w:tab/>
      </w:r>
      <w:r w:rsidRPr="00B447EE">
        <w:rPr>
          <w:rFonts w:ascii="Arial" w:hAnsi="Arial" w:eastAsia="Times New Roman" w:cs="Arial"/>
          <w:color w:val="000000"/>
          <w:sz w:val="24"/>
          <w:szCs w:val="24"/>
          <w:lang w:eastAsia="en-US"/>
        </w:rPr>
        <w:tab/>
      </w:r>
      <w:r w:rsidRPr="00B447EE">
        <w:rPr>
          <w:rFonts w:ascii="Arial" w:hAnsi="Arial" w:eastAsia="Times New Roman" w:cs="Arial"/>
          <w:color w:val="000000"/>
          <w:sz w:val="24"/>
          <w:szCs w:val="24"/>
          <w:lang w:eastAsia="en-US"/>
        </w:rPr>
        <w:t>2.1.5. Security Assessment &amp; Training</w:t>
      </w:r>
    </w:p>
    <w:p w:rsidRPr="00B447EE" w:rsidR="00B447EE" w:rsidP="00206781" w:rsidRDefault="00B447EE" w14:paraId="3E431B22" w14:textId="1ADA9467">
      <w:pPr>
        <w:spacing w:after="0" w:line="276" w:lineRule="auto"/>
        <w:ind w:left="720" w:firstLine="720"/>
        <w:jc w:val="left"/>
        <w:rPr>
          <w:rFonts w:ascii="Arial" w:hAnsi="Arial" w:eastAsia="Times New Roman" w:cs="Arial"/>
          <w:sz w:val="24"/>
          <w:szCs w:val="24"/>
          <w:lang w:eastAsia="en-US"/>
        </w:rPr>
      </w:pPr>
      <w:r w:rsidRPr="00B447EE">
        <w:rPr>
          <w:rFonts w:ascii="Arial" w:hAnsi="Arial" w:eastAsia="Times New Roman" w:cs="Arial"/>
          <w:color w:val="000000"/>
          <w:sz w:val="24"/>
          <w:szCs w:val="24"/>
          <w:lang w:eastAsia="en-US"/>
        </w:rPr>
        <w:t>2.1.6. Cyber operations</w:t>
      </w:r>
    </w:p>
    <w:p w:rsidRPr="00B447EE" w:rsidR="00B447EE" w:rsidP="00206781" w:rsidRDefault="00B447EE" w14:paraId="2F74B833" w14:textId="59201211">
      <w:pPr>
        <w:spacing w:after="0" w:line="276" w:lineRule="auto"/>
        <w:ind w:left="720" w:firstLine="720"/>
        <w:jc w:val="left"/>
        <w:rPr>
          <w:rFonts w:ascii="Arial" w:hAnsi="Arial" w:eastAsia="Times New Roman" w:cs="Arial"/>
          <w:sz w:val="24"/>
          <w:szCs w:val="24"/>
          <w:lang w:eastAsia="en-US"/>
        </w:rPr>
      </w:pPr>
      <w:r w:rsidRPr="00B447EE">
        <w:rPr>
          <w:rFonts w:ascii="Arial" w:hAnsi="Arial" w:eastAsia="Times New Roman" w:cs="Arial"/>
          <w:color w:val="000000"/>
          <w:sz w:val="24"/>
          <w:szCs w:val="24"/>
          <w:lang w:eastAsia="en-US"/>
        </w:rPr>
        <w:t xml:space="preserve">2.2. Not </w:t>
      </w:r>
      <w:r w:rsidRPr="0041474C" w:rsidR="006B6D0F">
        <w:rPr>
          <w:rFonts w:ascii="Arial" w:hAnsi="Arial" w:eastAsia="Times New Roman" w:cs="Arial"/>
          <w:color w:val="000000"/>
          <w:sz w:val="24"/>
          <w:szCs w:val="24"/>
          <w:lang w:eastAsia="en-US"/>
        </w:rPr>
        <w:t>important</w:t>
      </w:r>
      <w:r w:rsidRPr="00B447EE">
        <w:rPr>
          <w:rFonts w:ascii="Arial" w:hAnsi="Arial" w:eastAsia="Times New Roman" w:cs="Arial"/>
          <w:color w:val="000000"/>
          <w:sz w:val="24"/>
          <w:szCs w:val="24"/>
          <w:lang w:eastAsia="en-US"/>
        </w:rPr>
        <w:t xml:space="preserve"> domains </w:t>
      </w:r>
    </w:p>
    <w:p w:rsidRPr="00B447EE" w:rsidR="00B447EE" w:rsidP="00206781" w:rsidRDefault="00B447EE" w14:paraId="2BCB55FE" w14:textId="71C17C87">
      <w:pPr>
        <w:spacing w:after="0" w:line="276" w:lineRule="auto"/>
        <w:ind w:left="720" w:firstLine="720"/>
        <w:jc w:val="left"/>
        <w:rPr>
          <w:rFonts w:ascii="Arial" w:hAnsi="Arial" w:eastAsia="Times New Roman" w:cs="Arial"/>
          <w:sz w:val="24"/>
          <w:szCs w:val="24"/>
          <w:lang w:eastAsia="en-US"/>
        </w:rPr>
      </w:pPr>
      <w:r w:rsidRPr="00B447EE">
        <w:rPr>
          <w:rFonts w:ascii="Arial" w:hAnsi="Arial" w:eastAsia="Times New Roman" w:cs="Arial"/>
          <w:color w:val="000000"/>
          <w:sz w:val="24"/>
          <w:szCs w:val="24"/>
          <w:lang w:eastAsia="en-US"/>
        </w:rPr>
        <w:t>2.2.1. Asset Security</w:t>
      </w:r>
    </w:p>
    <w:p w:rsidRPr="00B447EE" w:rsidR="00B447EE" w:rsidP="00206781" w:rsidRDefault="00B447EE" w14:paraId="32AEC678" w14:textId="264DC107">
      <w:pPr>
        <w:spacing w:after="0" w:line="276" w:lineRule="auto"/>
        <w:ind w:left="720" w:firstLine="720"/>
        <w:jc w:val="left"/>
        <w:rPr>
          <w:rFonts w:ascii="Arial" w:hAnsi="Arial" w:eastAsia="Times New Roman" w:cs="Arial"/>
          <w:sz w:val="24"/>
          <w:szCs w:val="24"/>
          <w:lang w:eastAsia="en-US"/>
        </w:rPr>
      </w:pPr>
      <w:r w:rsidRPr="00B447EE">
        <w:rPr>
          <w:rFonts w:ascii="Arial" w:hAnsi="Arial" w:eastAsia="Times New Roman" w:cs="Arial"/>
          <w:color w:val="000000"/>
          <w:sz w:val="24"/>
          <w:szCs w:val="24"/>
          <w:lang w:eastAsia="en-US"/>
        </w:rPr>
        <w:t xml:space="preserve">2.2.2. Software Development Security </w:t>
      </w:r>
    </w:p>
    <w:p w:rsidRPr="0041474C" w:rsidR="006B6D0F" w:rsidP="00206781" w:rsidRDefault="00B447EE" w14:paraId="6847F0C4" w14:textId="30A46B52">
      <w:pPr>
        <w:spacing w:after="0" w:line="240" w:lineRule="auto"/>
        <w:ind w:left="720" w:firstLine="720"/>
        <w:jc w:val="left"/>
        <w:rPr>
          <w:rFonts w:ascii="Arial" w:hAnsi="Arial" w:eastAsia="Times New Roman" w:cs="Arial"/>
          <w:sz w:val="24"/>
          <w:szCs w:val="24"/>
          <w:lang w:eastAsia="en-US"/>
        </w:rPr>
      </w:pPr>
      <w:r w:rsidRPr="00B447EE">
        <w:rPr>
          <w:rFonts w:ascii="Arial" w:hAnsi="Arial" w:eastAsia="Times New Roman" w:cs="Arial"/>
          <w:sz w:val="24"/>
          <w:szCs w:val="24"/>
          <w:lang w:eastAsia="en-US"/>
        </w:rPr>
        <w:br/>
      </w:r>
    </w:p>
    <w:p w:rsidRPr="0041474C" w:rsidR="006B6D0F" w:rsidP="00206781" w:rsidRDefault="006B6D0F" w14:paraId="497FD642" w14:textId="77777777">
      <w:pPr>
        <w:spacing w:after="0" w:line="259" w:lineRule="auto"/>
        <w:ind w:left="720" w:firstLine="720"/>
        <w:jc w:val="left"/>
        <w:rPr>
          <w:rFonts w:ascii="Arial" w:hAnsi="Arial" w:cs="Arial"/>
        </w:rPr>
      </w:pPr>
      <w:r w:rsidRPr="0041474C">
        <w:rPr>
          <w:rFonts w:ascii="Arial" w:hAnsi="Arial" w:cs="Arial"/>
        </w:rPr>
        <w:br w:type="page"/>
      </w:r>
    </w:p>
    <w:p w:rsidRPr="0041474C" w:rsidR="006B6D0F" w:rsidP="00206781" w:rsidRDefault="006B6D0F" w14:paraId="6BECA276" w14:textId="77777777">
      <w:pPr>
        <w:pStyle w:val="Heading1"/>
        <w:spacing w:after="0"/>
        <w:ind w:left="720" w:firstLine="720"/>
        <w:rPr>
          <w:rFonts w:ascii="Arial" w:hAnsi="Arial" w:cs="Arial"/>
        </w:rPr>
      </w:pPr>
      <w:bookmarkStart w:name="_Toc119975481" w:id="0"/>
      <w:bookmarkStart w:name="_Toc121127286" w:id="1"/>
      <w:r w:rsidRPr="0041474C">
        <w:rPr>
          <w:rFonts w:ascii="Arial" w:hAnsi="Arial" w:cs="Arial"/>
        </w:rPr>
        <w:t>Int</w:t>
      </w:r>
      <w:bookmarkEnd w:id="0"/>
      <w:r w:rsidRPr="0041474C">
        <w:rPr>
          <w:rFonts w:ascii="Arial" w:hAnsi="Arial" w:cs="Arial"/>
        </w:rPr>
        <w:t>roduction</w:t>
      </w:r>
      <w:bookmarkEnd w:id="1"/>
    </w:p>
    <w:p w:rsidRPr="00F50E3D" w:rsidR="006B6D0F" w:rsidP="00206781" w:rsidRDefault="006B6D0F" w14:paraId="509D3FF7" w14:textId="7B72620C">
      <w:pPr>
        <w:spacing w:after="0" w:line="276" w:lineRule="auto"/>
        <w:ind w:left="720" w:firstLine="720"/>
        <w:rPr>
          <w:rFonts w:ascii="Arial" w:hAnsi="Arial" w:cs="Arial"/>
          <w:sz w:val="24"/>
          <w:szCs w:val="24"/>
        </w:rPr>
      </w:pPr>
    </w:p>
    <w:p w:rsidR="00B64CFD" w:rsidP="00206781" w:rsidRDefault="002B6F4D" w14:paraId="76C22C89" w14:textId="1F75F16B">
      <w:pPr>
        <w:spacing w:after="0" w:line="276" w:lineRule="auto"/>
        <w:ind w:left="720" w:firstLine="720"/>
        <w:jc w:val="left"/>
        <w:rPr>
          <w:rFonts w:ascii="Arial" w:hAnsi="Arial" w:eastAsia="Times New Roman" w:cs="Arial"/>
          <w:sz w:val="24"/>
          <w:szCs w:val="24"/>
          <w:lang w:eastAsia="en-US"/>
        </w:rPr>
      </w:pPr>
      <w:r>
        <w:rPr>
          <w:rFonts w:ascii="Arial" w:hAnsi="Arial" w:eastAsia="Times New Roman" w:cs="Arial"/>
          <w:sz w:val="24"/>
          <w:szCs w:val="24"/>
          <w:lang w:eastAsia="en-US"/>
        </w:rPr>
        <w:t>Australian National University (ANU)</w:t>
      </w:r>
      <w:r w:rsidR="00B64CFD">
        <w:rPr>
          <w:rFonts w:ascii="Arial" w:hAnsi="Arial" w:eastAsia="Times New Roman" w:cs="Arial"/>
          <w:sz w:val="24"/>
          <w:szCs w:val="24"/>
          <w:lang w:eastAsia="en-US"/>
        </w:rPr>
        <w:t xml:space="preserve"> is a national university</w:t>
      </w:r>
      <w:r w:rsidR="008C2200">
        <w:rPr>
          <w:rFonts w:ascii="Arial" w:hAnsi="Arial" w:eastAsia="Times New Roman" w:cs="Arial"/>
          <w:sz w:val="24"/>
          <w:szCs w:val="24"/>
          <w:lang w:eastAsia="en-US"/>
        </w:rPr>
        <w:t xml:space="preserve"> locate in the capital of </w:t>
      </w:r>
      <w:r w:rsidR="00D220DF">
        <w:rPr>
          <w:rFonts w:ascii="Arial" w:hAnsi="Arial" w:eastAsia="Times New Roman" w:cs="Arial"/>
          <w:sz w:val="24"/>
          <w:szCs w:val="24"/>
          <w:lang w:eastAsia="en-US"/>
        </w:rPr>
        <w:t xml:space="preserve">Australia. </w:t>
      </w:r>
      <w:r w:rsidR="009D60F4">
        <w:rPr>
          <w:rFonts w:ascii="Arial" w:hAnsi="Arial" w:eastAsia="Times New Roman" w:cs="Arial"/>
          <w:sz w:val="24"/>
          <w:szCs w:val="24"/>
          <w:lang w:eastAsia="en-US"/>
        </w:rPr>
        <w:t>The</w:t>
      </w:r>
      <w:r w:rsidR="00931719">
        <w:rPr>
          <w:rFonts w:ascii="Arial" w:hAnsi="Arial" w:eastAsia="Times New Roman" w:cs="Arial"/>
          <w:sz w:val="24"/>
          <w:szCs w:val="24"/>
          <w:lang w:eastAsia="en-US"/>
        </w:rPr>
        <w:t xml:space="preserve"> first</w:t>
      </w:r>
      <w:r w:rsidR="009D60F4">
        <w:rPr>
          <w:rFonts w:ascii="Arial" w:hAnsi="Arial" w:eastAsia="Times New Roman" w:cs="Arial"/>
          <w:sz w:val="24"/>
          <w:szCs w:val="24"/>
          <w:lang w:eastAsia="en-US"/>
        </w:rPr>
        <w:t xml:space="preserve"> </w:t>
      </w:r>
      <w:r w:rsidR="00425897">
        <w:rPr>
          <w:rFonts w:ascii="Arial" w:hAnsi="Arial" w:eastAsia="Times New Roman" w:cs="Arial"/>
          <w:sz w:val="24"/>
          <w:szCs w:val="24"/>
          <w:lang w:eastAsia="en-US"/>
        </w:rPr>
        <w:t xml:space="preserve">attack </w:t>
      </w:r>
      <w:r w:rsidR="00AA710B">
        <w:rPr>
          <w:rFonts w:ascii="Arial" w:hAnsi="Arial" w:eastAsia="Times New Roman" w:cs="Arial"/>
          <w:sz w:val="24"/>
          <w:szCs w:val="24"/>
          <w:lang w:eastAsia="en-US"/>
        </w:rPr>
        <w:t>initiated</w:t>
      </w:r>
      <w:r w:rsidR="00425897">
        <w:rPr>
          <w:rFonts w:ascii="Arial" w:hAnsi="Arial" w:eastAsia="Times New Roman" w:cs="Arial"/>
          <w:sz w:val="24"/>
          <w:szCs w:val="24"/>
          <w:lang w:eastAsia="en-US"/>
        </w:rPr>
        <w:t xml:space="preserve"> in November 2018,</w:t>
      </w:r>
      <w:r w:rsidR="0026271A">
        <w:rPr>
          <w:rFonts w:ascii="Arial" w:hAnsi="Arial" w:eastAsia="Times New Roman" w:cs="Arial"/>
          <w:sz w:val="24"/>
          <w:szCs w:val="24"/>
          <w:lang w:eastAsia="en-US"/>
        </w:rPr>
        <w:t xml:space="preserve"> </w:t>
      </w:r>
      <w:r w:rsidR="00910AEB">
        <w:rPr>
          <w:rFonts w:ascii="Arial" w:hAnsi="Arial" w:eastAsia="Times New Roman" w:cs="Arial"/>
          <w:sz w:val="24"/>
          <w:szCs w:val="24"/>
          <w:lang w:eastAsia="en-US"/>
        </w:rPr>
        <w:t>leading</w:t>
      </w:r>
      <w:r w:rsidR="0026271A">
        <w:rPr>
          <w:rFonts w:ascii="Arial" w:hAnsi="Arial" w:eastAsia="Times New Roman" w:cs="Arial"/>
          <w:sz w:val="24"/>
          <w:szCs w:val="24"/>
          <w:lang w:eastAsia="en-US"/>
        </w:rPr>
        <w:t xml:space="preserve"> to </w:t>
      </w:r>
      <w:r w:rsidR="00D716AC">
        <w:rPr>
          <w:rFonts w:ascii="Arial" w:hAnsi="Arial" w:eastAsia="Times New Roman" w:cs="Arial"/>
          <w:sz w:val="24"/>
          <w:szCs w:val="24"/>
          <w:lang w:eastAsia="en-US"/>
        </w:rPr>
        <w:t>illegal</w:t>
      </w:r>
      <w:r w:rsidR="0026271A">
        <w:rPr>
          <w:rFonts w:ascii="Arial" w:hAnsi="Arial" w:eastAsia="Times New Roman" w:cs="Arial"/>
          <w:sz w:val="24"/>
          <w:szCs w:val="24"/>
          <w:lang w:eastAsia="en-US"/>
        </w:rPr>
        <w:t xml:space="preserve"> access </w:t>
      </w:r>
      <w:r w:rsidR="008923BA">
        <w:rPr>
          <w:rFonts w:ascii="Arial" w:hAnsi="Arial" w:eastAsia="Times New Roman" w:cs="Arial"/>
          <w:sz w:val="24"/>
          <w:szCs w:val="24"/>
          <w:lang w:eastAsia="en-US"/>
        </w:rPr>
        <w:t>of the administrative system</w:t>
      </w:r>
      <w:r w:rsidR="00D716AC">
        <w:rPr>
          <w:rFonts w:ascii="Arial" w:hAnsi="Arial" w:eastAsia="Times New Roman" w:cs="Arial"/>
          <w:sz w:val="24"/>
          <w:szCs w:val="24"/>
          <w:lang w:eastAsia="en-US"/>
        </w:rPr>
        <w:t xml:space="preserve">. </w:t>
      </w:r>
      <w:r w:rsidR="00AF1350">
        <w:rPr>
          <w:rFonts w:ascii="Arial" w:hAnsi="Arial" w:eastAsia="Times New Roman" w:cs="Arial"/>
          <w:sz w:val="24"/>
          <w:szCs w:val="24"/>
          <w:lang w:eastAsia="en-US"/>
        </w:rPr>
        <w:t xml:space="preserve">Forensic evidence showed that </w:t>
      </w:r>
      <w:r w:rsidR="00006142">
        <w:rPr>
          <w:rFonts w:ascii="Arial" w:hAnsi="Arial" w:eastAsia="Times New Roman" w:cs="Arial"/>
          <w:sz w:val="24"/>
          <w:szCs w:val="24"/>
          <w:lang w:eastAsia="en-US"/>
        </w:rPr>
        <w:t>high</w:t>
      </w:r>
      <w:r w:rsidR="00AF1350">
        <w:rPr>
          <w:rFonts w:ascii="Arial" w:hAnsi="Arial" w:eastAsia="Times New Roman" w:cs="Arial"/>
          <w:sz w:val="24"/>
          <w:szCs w:val="24"/>
          <w:lang w:eastAsia="en-US"/>
        </w:rPr>
        <w:t xml:space="preserve"> volumes of</w:t>
      </w:r>
      <w:r w:rsidR="00B64528">
        <w:rPr>
          <w:rFonts w:ascii="Arial" w:hAnsi="Arial" w:eastAsia="Times New Roman" w:cs="Arial"/>
          <w:sz w:val="24"/>
          <w:szCs w:val="24"/>
          <w:lang w:eastAsia="en-US"/>
        </w:rPr>
        <w:t xml:space="preserve"> personal information</w:t>
      </w:r>
      <w:r w:rsidR="00E84839">
        <w:rPr>
          <w:rFonts w:ascii="Arial" w:hAnsi="Arial" w:eastAsia="Times New Roman" w:cs="Arial"/>
          <w:sz w:val="24"/>
          <w:szCs w:val="24"/>
          <w:lang w:eastAsia="en-US"/>
        </w:rPr>
        <w:t xml:space="preserve"> were copied out of the systems. </w:t>
      </w:r>
      <w:r w:rsidR="00C725D8">
        <w:rPr>
          <w:rFonts w:ascii="Arial" w:hAnsi="Arial" w:eastAsia="Times New Roman" w:cs="Arial"/>
          <w:sz w:val="24"/>
          <w:szCs w:val="24"/>
          <w:lang w:eastAsia="en-US"/>
        </w:rPr>
        <w:t xml:space="preserve">The estimated </w:t>
      </w:r>
      <w:r w:rsidR="008C20D3">
        <w:rPr>
          <w:rFonts w:ascii="Arial" w:hAnsi="Arial" w:eastAsia="Times New Roman" w:cs="Arial"/>
          <w:sz w:val="24"/>
          <w:szCs w:val="24"/>
          <w:lang w:eastAsia="en-US"/>
        </w:rPr>
        <w:t xml:space="preserve">number of </w:t>
      </w:r>
      <w:r w:rsidR="000526BA">
        <w:rPr>
          <w:rFonts w:ascii="Arial" w:hAnsi="Arial" w:eastAsia="Times New Roman" w:cs="Arial"/>
          <w:sz w:val="24"/>
          <w:szCs w:val="24"/>
          <w:lang w:eastAsia="en-US"/>
        </w:rPr>
        <w:t>victims</w:t>
      </w:r>
      <w:r w:rsidR="00C725D8">
        <w:rPr>
          <w:rFonts w:ascii="Arial" w:hAnsi="Arial" w:eastAsia="Times New Roman" w:cs="Arial"/>
          <w:sz w:val="24"/>
          <w:szCs w:val="24"/>
          <w:lang w:eastAsia="en-US"/>
        </w:rPr>
        <w:t xml:space="preserve"> </w:t>
      </w:r>
      <w:r w:rsidR="000526BA">
        <w:rPr>
          <w:rFonts w:ascii="Arial" w:hAnsi="Arial" w:eastAsia="Times New Roman" w:cs="Arial"/>
          <w:sz w:val="24"/>
          <w:szCs w:val="24"/>
          <w:lang w:eastAsia="en-US"/>
        </w:rPr>
        <w:t>is</w:t>
      </w:r>
      <w:r w:rsidR="00C725D8">
        <w:rPr>
          <w:rFonts w:ascii="Arial" w:hAnsi="Arial" w:eastAsia="Times New Roman" w:cs="Arial"/>
          <w:sz w:val="24"/>
          <w:szCs w:val="24"/>
          <w:lang w:eastAsia="en-US"/>
        </w:rPr>
        <w:t xml:space="preserve"> over</w:t>
      </w:r>
      <w:r w:rsidR="008C20D3">
        <w:rPr>
          <w:rFonts w:ascii="Arial" w:hAnsi="Arial" w:eastAsia="Times New Roman" w:cs="Arial"/>
          <w:sz w:val="24"/>
          <w:szCs w:val="24"/>
          <w:lang w:eastAsia="en-US"/>
        </w:rPr>
        <w:t xml:space="preserve"> 200,0</w:t>
      </w:r>
      <w:r w:rsidR="00910AEB">
        <w:rPr>
          <w:rFonts w:ascii="Arial" w:hAnsi="Arial" w:eastAsia="Times New Roman" w:cs="Arial"/>
          <w:sz w:val="24"/>
          <w:szCs w:val="24"/>
          <w:lang w:eastAsia="en-US"/>
        </w:rPr>
        <w:t>0</w:t>
      </w:r>
      <w:r w:rsidR="008C20D3">
        <w:rPr>
          <w:rFonts w:ascii="Arial" w:hAnsi="Arial" w:eastAsia="Times New Roman" w:cs="Arial"/>
          <w:sz w:val="24"/>
          <w:szCs w:val="24"/>
          <w:lang w:eastAsia="en-US"/>
        </w:rPr>
        <w:t>0 people</w:t>
      </w:r>
      <w:r w:rsidR="00B4683E">
        <w:rPr>
          <w:rFonts w:ascii="Arial" w:hAnsi="Arial" w:eastAsia="Times New Roman" w:cs="Arial"/>
          <w:sz w:val="24"/>
          <w:szCs w:val="24"/>
          <w:lang w:eastAsia="en-US"/>
        </w:rPr>
        <w:t>,</w:t>
      </w:r>
      <w:r w:rsidR="00144DBD">
        <w:rPr>
          <w:rFonts w:ascii="Arial" w:hAnsi="Arial" w:eastAsia="Times New Roman" w:cs="Arial"/>
          <w:sz w:val="24"/>
          <w:szCs w:val="24"/>
          <w:lang w:eastAsia="en-US"/>
        </w:rPr>
        <w:t xml:space="preserve"> </w:t>
      </w:r>
      <w:r w:rsidR="00B4683E">
        <w:rPr>
          <w:rFonts w:ascii="Arial" w:hAnsi="Arial" w:eastAsia="Times New Roman" w:cs="Arial"/>
          <w:sz w:val="24"/>
          <w:szCs w:val="24"/>
          <w:lang w:eastAsia="en-US"/>
        </w:rPr>
        <w:t>including</w:t>
      </w:r>
      <w:r w:rsidR="00144DBD">
        <w:rPr>
          <w:rFonts w:ascii="Arial" w:hAnsi="Arial" w:eastAsia="Times New Roman" w:cs="Arial"/>
          <w:sz w:val="24"/>
          <w:szCs w:val="24"/>
          <w:lang w:eastAsia="en-US"/>
        </w:rPr>
        <w:t xml:space="preserve"> students and </w:t>
      </w:r>
      <w:r w:rsidR="00B203E0">
        <w:rPr>
          <w:rFonts w:ascii="Arial" w:hAnsi="Arial" w:eastAsia="Times New Roman" w:cs="Arial"/>
          <w:sz w:val="24"/>
          <w:szCs w:val="24"/>
          <w:lang w:eastAsia="en-US"/>
        </w:rPr>
        <w:t>staff</w:t>
      </w:r>
      <w:r w:rsidR="00144DBD">
        <w:rPr>
          <w:rFonts w:ascii="Arial" w:hAnsi="Arial" w:eastAsia="Times New Roman" w:cs="Arial"/>
          <w:sz w:val="24"/>
          <w:szCs w:val="24"/>
          <w:lang w:eastAsia="en-US"/>
        </w:rPr>
        <w:t xml:space="preserve"> turned over during the past 19 years</w:t>
      </w:r>
      <w:r w:rsidR="00006142">
        <w:rPr>
          <w:rFonts w:ascii="Arial" w:hAnsi="Arial" w:eastAsia="Times New Roman" w:cs="Arial"/>
          <w:sz w:val="24"/>
          <w:szCs w:val="24"/>
          <w:lang w:eastAsia="en-US"/>
        </w:rPr>
        <w:t>.</w:t>
      </w:r>
      <w:r w:rsidR="0046520E">
        <w:rPr>
          <w:rFonts w:ascii="Arial" w:hAnsi="Arial" w:eastAsia="Times New Roman" w:cs="Arial"/>
          <w:sz w:val="24"/>
          <w:szCs w:val="24"/>
          <w:lang w:eastAsia="en-US"/>
        </w:rPr>
        <w:t xml:space="preserve"> In the following 8 domains, we will see </w:t>
      </w:r>
      <w:r w:rsidR="00F133BF">
        <w:rPr>
          <w:rFonts w:ascii="Arial" w:hAnsi="Arial" w:eastAsia="Times New Roman" w:cs="Arial"/>
          <w:sz w:val="24"/>
          <w:szCs w:val="24"/>
          <w:lang w:eastAsia="en-US"/>
        </w:rPr>
        <w:t xml:space="preserve">what </w:t>
      </w:r>
      <w:r w:rsidR="000526BA">
        <w:rPr>
          <w:rFonts w:ascii="Arial" w:hAnsi="Arial" w:eastAsia="Times New Roman" w:cs="Arial"/>
          <w:sz w:val="24"/>
          <w:szCs w:val="24"/>
          <w:lang w:eastAsia="en-US"/>
        </w:rPr>
        <w:t>the role of each domain in cyber security is</w:t>
      </w:r>
      <w:r w:rsidR="00405316">
        <w:rPr>
          <w:rFonts w:ascii="Arial" w:hAnsi="Arial" w:eastAsia="Times New Roman" w:cs="Arial"/>
          <w:sz w:val="24"/>
          <w:szCs w:val="24"/>
          <w:lang w:eastAsia="en-US"/>
        </w:rPr>
        <w:t xml:space="preserve">, and </w:t>
      </w:r>
      <w:r w:rsidR="0046520E">
        <w:rPr>
          <w:rFonts w:ascii="Arial" w:hAnsi="Arial" w:eastAsia="Times New Roman" w:cs="Arial"/>
          <w:sz w:val="24"/>
          <w:szCs w:val="24"/>
          <w:lang w:eastAsia="en-US"/>
        </w:rPr>
        <w:t xml:space="preserve">how each </w:t>
      </w:r>
      <w:r w:rsidR="00C3462C">
        <w:rPr>
          <w:rFonts w:ascii="Arial" w:hAnsi="Arial" w:eastAsia="Times New Roman" w:cs="Arial"/>
          <w:sz w:val="24"/>
          <w:szCs w:val="24"/>
          <w:lang w:eastAsia="en-US"/>
        </w:rPr>
        <w:t xml:space="preserve">of them </w:t>
      </w:r>
      <w:r w:rsidR="00986882">
        <w:rPr>
          <w:rFonts w:ascii="Arial" w:hAnsi="Arial" w:eastAsia="Times New Roman" w:cs="Arial"/>
          <w:sz w:val="24"/>
          <w:szCs w:val="24"/>
          <w:lang w:eastAsia="en-US"/>
        </w:rPr>
        <w:t>will benefit ANU</w:t>
      </w:r>
      <w:r w:rsidR="00817B85">
        <w:rPr>
          <w:rFonts w:ascii="Arial" w:hAnsi="Arial" w:eastAsia="Times New Roman" w:cs="Arial"/>
          <w:sz w:val="24"/>
          <w:szCs w:val="24"/>
          <w:lang w:eastAsia="en-US"/>
        </w:rPr>
        <w:t>,</w:t>
      </w:r>
      <w:r w:rsidR="00986882">
        <w:rPr>
          <w:rFonts w:ascii="Arial" w:hAnsi="Arial" w:eastAsia="Times New Roman" w:cs="Arial"/>
          <w:sz w:val="24"/>
          <w:szCs w:val="24"/>
          <w:lang w:eastAsia="en-US"/>
        </w:rPr>
        <w:t xml:space="preserve"> </w:t>
      </w:r>
      <w:r w:rsidR="00817B85">
        <w:rPr>
          <w:rFonts w:ascii="Arial" w:hAnsi="Arial" w:eastAsia="Times New Roman" w:cs="Arial"/>
          <w:sz w:val="24"/>
          <w:szCs w:val="24"/>
          <w:lang w:eastAsia="en-US"/>
        </w:rPr>
        <w:t xml:space="preserve">as well as the downsides </w:t>
      </w:r>
      <w:r w:rsidR="00986882">
        <w:rPr>
          <w:rFonts w:ascii="Arial" w:hAnsi="Arial" w:eastAsia="Times New Roman" w:cs="Arial"/>
          <w:sz w:val="24"/>
          <w:szCs w:val="24"/>
          <w:lang w:eastAsia="en-US"/>
        </w:rPr>
        <w:t>when implemented.</w:t>
      </w:r>
    </w:p>
    <w:p w:rsidR="00B64CFD" w:rsidP="00206781" w:rsidRDefault="00B64CFD" w14:paraId="5D019D23" w14:textId="77777777">
      <w:pPr>
        <w:spacing w:after="0" w:line="276" w:lineRule="auto"/>
        <w:ind w:left="720" w:firstLine="720"/>
        <w:jc w:val="left"/>
        <w:rPr>
          <w:rFonts w:ascii="Arial" w:hAnsi="Arial" w:eastAsia="Times New Roman" w:cs="Arial"/>
          <w:sz w:val="24"/>
          <w:szCs w:val="24"/>
          <w:lang w:eastAsia="en-US"/>
        </w:rPr>
      </w:pPr>
    </w:p>
    <w:p w:rsidR="009955F9" w:rsidP="00206781" w:rsidRDefault="009955F9" w14:paraId="7255D15F" w14:textId="77777777">
      <w:pPr>
        <w:spacing w:after="0" w:line="300" w:lineRule="atLeast"/>
        <w:ind w:left="720" w:firstLine="720"/>
        <w:jc w:val="left"/>
        <w:rPr>
          <w:rFonts w:ascii="Arial" w:hAnsi="Arial" w:eastAsia="Times New Roman" w:cs="Arial"/>
          <w:sz w:val="24"/>
          <w:szCs w:val="24"/>
          <w:lang w:eastAsia="en-US"/>
        </w:rPr>
      </w:pPr>
    </w:p>
    <w:p w:rsidRPr="00F50E3D" w:rsidR="009955F9" w:rsidP="00206781" w:rsidRDefault="009955F9" w14:paraId="0B30AADC" w14:textId="77777777">
      <w:pPr>
        <w:spacing w:after="0" w:line="300" w:lineRule="atLeast"/>
        <w:ind w:left="720" w:firstLine="720"/>
        <w:jc w:val="left"/>
        <w:rPr>
          <w:rFonts w:ascii="Arial" w:hAnsi="Arial" w:eastAsia="Times New Roman" w:cs="Arial"/>
          <w:sz w:val="24"/>
          <w:szCs w:val="24"/>
          <w:lang w:eastAsia="en-US"/>
        </w:rPr>
      </w:pPr>
    </w:p>
    <w:p w:rsidRPr="00F50E3D" w:rsidR="00F50E3D" w:rsidP="00206781" w:rsidRDefault="00F50E3D" w14:paraId="7F40AD93" w14:textId="77777777">
      <w:pPr>
        <w:spacing w:after="0" w:line="276" w:lineRule="auto"/>
        <w:ind w:left="720" w:firstLine="720"/>
        <w:jc w:val="left"/>
        <w:rPr>
          <w:rFonts w:ascii="Arial" w:hAnsi="Arial" w:eastAsia="Times New Roman" w:cs="Arial"/>
          <w:sz w:val="24"/>
          <w:szCs w:val="24"/>
          <w:lang w:eastAsia="en-US"/>
        </w:rPr>
      </w:pPr>
    </w:p>
    <w:p w:rsidRPr="0041474C" w:rsidR="006B6D0F" w:rsidP="00206781" w:rsidRDefault="006B6D0F" w14:paraId="6E285E9E" w14:textId="50BE7891">
      <w:pPr>
        <w:spacing w:after="0" w:line="259" w:lineRule="auto"/>
        <w:ind w:left="720" w:firstLine="720"/>
        <w:jc w:val="left"/>
        <w:rPr>
          <w:rFonts w:ascii="Arial" w:hAnsi="Arial" w:cs="Arial"/>
        </w:rPr>
      </w:pPr>
    </w:p>
    <w:p w:rsidRPr="0041474C" w:rsidR="007F35B4" w:rsidP="00206781" w:rsidRDefault="007F35B4" w14:paraId="6BFDEA94" w14:textId="57166615">
      <w:pPr>
        <w:pStyle w:val="NormalWeb"/>
        <w:spacing w:before="0" w:beforeAutospacing="0" w:after="0" w:afterAutospacing="0"/>
        <w:ind w:left="720" w:firstLine="720"/>
        <w:jc w:val="center"/>
        <w:rPr>
          <w:rFonts w:ascii="Arial" w:hAnsi="Arial" w:cs="Arial"/>
          <w:b/>
          <w:bCs/>
          <w:color w:val="000000"/>
          <w:sz w:val="36"/>
          <w:szCs w:val="36"/>
        </w:rPr>
      </w:pPr>
      <w:r w:rsidRPr="0041474C">
        <w:rPr>
          <w:rFonts w:ascii="Arial" w:hAnsi="Arial" w:cs="Arial"/>
          <w:b/>
          <w:bCs/>
          <w:color w:val="000000"/>
          <w:sz w:val="36"/>
          <w:szCs w:val="36"/>
        </w:rPr>
        <w:t>COMMUNICATION AND NETWORK SECURITY</w:t>
      </w:r>
    </w:p>
    <w:p w:rsidRPr="0041474C" w:rsidR="001662F8" w:rsidP="00206781" w:rsidRDefault="001662F8" w14:paraId="1C4349B9" w14:textId="77777777">
      <w:pPr>
        <w:pStyle w:val="NormalWeb"/>
        <w:spacing w:before="0" w:beforeAutospacing="0" w:after="0" w:afterAutospacing="0"/>
        <w:ind w:left="720" w:firstLine="720"/>
        <w:jc w:val="center"/>
        <w:rPr>
          <w:rFonts w:ascii="Arial" w:hAnsi="Arial" w:cs="Arial"/>
          <w:color w:val="141414"/>
          <w:sz w:val="36"/>
          <w:szCs w:val="36"/>
          <w:shd w:val="clear" w:color="auto" w:fill="FFFFFF"/>
        </w:rPr>
      </w:pPr>
    </w:p>
    <w:p w:rsidRPr="0041474C" w:rsidR="007F35B4" w:rsidP="00206781" w:rsidRDefault="007F35B4" w14:paraId="0541D4CB" w14:textId="77777777">
      <w:pPr>
        <w:pStyle w:val="NormalWeb"/>
        <w:spacing w:before="0" w:beforeAutospacing="0" w:after="0" w:afterAutospacing="0"/>
        <w:ind w:left="720" w:firstLine="720"/>
        <w:rPr>
          <w:rFonts w:ascii="Arial" w:hAnsi="Arial" w:cs="Arial"/>
          <w:color w:val="141414"/>
          <w:shd w:val="clear" w:color="auto" w:fill="FFFFFF"/>
        </w:rPr>
      </w:pPr>
    </w:p>
    <w:p w:rsidRPr="0041474C" w:rsidR="006B6D0F" w:rsidP="00206781" w:rsidRDefault="006B6D0F" w14:paraId="3B05E386" w14:textId="071D2C86">
      <w:pPr>
        <w:pStyle w:val="NormalWeb"/>
        <w:spacing w:before="0" w:beforeAutospacing="0" w:after="0" w:afterAutospacing="0" w:line="276" w:lineRule="auto"/>
        <w:ind w:left="720" w:firstLine="720"/>
        <w:jc w:val="both"/>
        <w:rPr>
          <w:rFonts w:ascii="Arial" w:hAnsi="Arial" w:cs="Arial"/>
        </w:rPr>
      </w:pPr>
      <w:r w:rsidRPr="0041474C">
        <w:rPr>
          <w:rFonts w:ascii="Arial" w:hAnsi="Arial" w:cs="Arial"/>
          <w:color w:val="141414"/>
          <w:shd w:val="clear" w:color="auto" w:fill="FFFFFF"/>
        </w:rPr>
        <w:t>Securing your network is what network security is all about</w:t>
      </w:r>
      <w:r w:rsidRPr="0041474C">
        <w:rPr>
          <w:rFonts w:ascii="Arial" w:hAnsi="Arial" w:cs="Arial"/>
          <w:color w:val="000000"/>
        </w:rPr>
        <w:t xml:space="preserve">. In the case of ANU data breach, hackers monitored and captured the network traffic throughout the campaign, they got an overall view of how ANU’s computer network operated. </w:t>
      </w:r>
      <w:r w:rsidRPr="0041474C">
        <w:rPr>
          <w:rFonts w:ascii="Arial" w:hAnsi="Arial" w:cs="Arial"/>
          <w:color w:val="000000"/>
          <w:highlight w:val="yellow"/>
        </w:rPr>
        <w:t>Securing network components</w:t>
      </w:r>
      <w:r w:rsidRPr="0041474C">
        <w:rPr>
          <w:rFonts w:ascii="Arial" w:hAnsi="Arial" w:cs="Arial"/>
          <w:color w:val="000000"/>
        </w:rPr>
        <w:t xml:space="preserve"> is critical to prevent this event. </w:t>
      </w:r>
    </w:p>
    <w:p w:rsidRPr="0041474C" w:rsidR="006B6D0F" w:rsidP="00206781" w:rsidRDefault="006B6D0F" w14:paraId="6BF65003" w14:textId="7F2C48C5">
      <w:pPr>
        <w:pStyle w:val="NormalWeb"/>
        <w:spacing w:before="0" w:beforeAutospacing="0" w:after="0" w:afterAutospacing="0" w:line="276" w:lineRule="auto"/>
        <w:ind w:left="720" w:firstLine="720"/>
        <w:jc w:val="both"/>
        <w:rPr>
          <w:rFonts w:ascii="Arial" w:hAnsi="Arial" w:cs="Arial"/>
        </w:rPr>
      </w:pPr>
      <w:r w:rsidRPr="0041474C">
        <w:rPr>
          <w:rFonts w:ascii="Arial" w:hAnsi="Arial" w:cs="Arial"/>
          <w:color w:val="000000"/>
        </w:rPr>
        <w:t>Secure network components are the hardware and software elements of a network that protect the network from unauthorized access, malicious attacks, and data breaches. There are so many essential components like network firewall, it acts as a gatekeeper between enterprises’ private network and public network (</w:t>
      </w:r>
      <w:r w:rsidRPr="0041474C">
        <w:rPr>
          <w:rFonts w:ascii="Arial" w:hAnsi="Arial" w:cs="Arial"/>
          <w:i/>
          <w:iCs/>
          <w:color w:val="000000"/>
        </w:rPr>
        <w:t>Dynamic Solutions Group, 2021</w:t>
      </w:r>
      <w:r w:rsidRPr="0041474C">
        <w:rPr>
          <w:rFonts w:ascii="Arial" w:hAnsi="Arial" w:cs="Arial"/>
          <w:color w:val="000000"/>
        </w:rPr>
        <w:t xml:space="preserve">). An intrusion detection system (IDS) </w:t>
      </w:r>
      <w:r w:rsidR="00E86EDD">
        <w:rPr>
          <w:rFonts w:ascii="Arial" w:hAnsi="Arial" w:cs="Arial"/>
          <w:color w:val="000000"/>
        </w:rPr>
        <w:t>detecting</w:t>
      </w:r>
      <w:r w:rsidR="0039324A">
        <w:rPr>
          <w:rFonts w:ascii="Arial" w:hAnsi="Arial" w:cs="Arial"/>
          <w:color w:val="000000"/>
        </w:rPr>
        <w:t xml:space="preserve"> potential threats in real-time network traffic monitoring</w:t>
      </w:r>
      <w:r w:rsidRPr="0041474C">
        <w:rPr>
          <w:rFonts w:ascii="Arial" w:hAnsi="Arial" w:cs="Arial"/>
          <w:color w:val="1F1F1F"/>
        </w:rPr>
        <w:t xml:space="preserve"> </w:t>
      </w:r>
      <w:r w:rsidRPr="0041474C">
        <w:rPr>
          <w:rFonts w:ascii="Arial" w:hAnsi="Arial" w:cs="Arial"/>
          <w:color w:val="000000"/>
        </w:rPr>
        <w:t>(</w:t>
      </w:r>
      <w:r w:rsidRPr="0041474C">
        <w:rPr>
          <w:rFonts w:ascii="Arial" w:hAnsi="Arial" w:cs="Arial"/>
          <w:i/>
          <w:iCs/>
          <w:color w:val="000000"/>
        </w:rPr>
        <w:t>Dynamic Solutions Group, 2021</w:t>
      </w:r>
      <w:r w:rsidRPr="0041474C">
        <w:rPr>
          <w:rFonts w:ascii="Arial" w:hAnsi="Arial" w:cs="Arial"/>
          <w:color w:val="000000"/>
        </w:rPr>
        <w:t>)</w:t>
      </w:r>
      <w:r w:rsidRPr="0041474C">
        <w:rPr>
          <w:rFonts w:ascii="Arial" w:hAnsi="Arial" w:cs="Arial"/>
          <w:color w:val="1F1F1F"/>
        </w:rPr>
        <w:t xml:space="preserve">. An </w:t>
      </w:r>
      <w:r w:rsidRPr="0041474C">
        <w:rPr>
          <w:rFonts w:ascii="Arial" w:hAnsi="Arial" w:cs="Arial"/>
          <w:color w:val="000000"/>
        </w:rPr>
        <w:t>intrusion protection system (IPS) is similar to IDS but can also take action to block malicious traffic. Moreover, a network access control (NAC) prevents unauthorized users and devices from gaining access to corporate networks (1). Finally, security information and event management (SIEM), its role is to collect, aggregate and store log data from those sensors stated above (</w:t>
      </w:r>
      <w:r w:rsidRPr="0041474C">
        <w:rPr>
          <w:rFonts w:ascii="Arial" w:hAnsi="Arial" w:cs="Arial"/>
          <w:i/>
          <w:iCs/>
          <w:color w:val="000000"/>
        </w:rPr>
        <w:t>Dynamic Solutions Group, 2021</w:t>
      </w:r>
      <w:r w:rsidRPr="0041474C">
        <w:rPr>
          <w:rFonts w:ascii="Arial" w:hAnsi="Arial" w:cs="Arial"/>
          <w:color w:val="000000"/>
        </w:rPr>
        <w:t>). Network security follows a principle of the CIA, and aims to preserve confidentiality, integrity and availability (</w:t>
      </w:r>
      <w:r w:rsidRPr="0041474C">
        <w:rPr>
          <w:rFonts w:ascii="Arial" w:hAnsi="Arial" w:cs="Arial"/>
          <w:i/>
          <w:iCs/>
          <w:color w:val="000000"/>
        </w:rPr>
        <w:t>Palo Alto Networks</w:t>
      </w:r>
      <w:r w:rsidRPr="0041474C">
        <w:rPr>
          <w:rFonts w:ascii="Arial" w:hAnsi="Arial" w:cs="Arial"/>
          <w:color w:val="000000"/>
        </w:rPr>
        <w:t>). Confidentiality - reject unauthorized entities that want to get into assets. Integrity - make sure that data is correct and modified in an unauthorized way, and Availability - ensure that authorized users always have access to data if they need (</w:t>
      </w:r>
      <w:r w:rsidRPr="0041474C">
        <w:rPr>
          <w:rFonts w:ascii="Arial" w:hAnsi="Arial" w:cs="Arial"/>
          <w:i/>
          <w:iCs/>
          <w:color w:val="000000"/>
        </w:rPr>
        <w:t>Palo Alto Networks</w:t>
      </w:r>
      <w:r w:rsidRPr="0041474C">
        <w:rPr>
          <w:rFonts w:ascii="Arial" w:hAnsi="Arial" w:cs="Arial"/>
          <w:color w:val="000000"/>
        </w:rPr>
        <w:t>).</w:t>
      </w:r>
    </w:p>
    <w:p w:rsidRPr="0041474C" w:rsidR="006B6D0F" w:rsidP="00206781" w:rsidRDefault="006B6D0F" w14:paraId="6368761A" w14:textId="77777777">
      <w:pPr>
        <w:pStyle w:val="NormalWeb"/>
        <w:spacing w:before="0" w:beforeAutospacing="0" w:after="0" w:afterAutospacing="0" w:line="276" w:lineRule="auto"/>
        <w:ind w:left="720" w:firstLine="720"/>
        <w:jc w:val="both"/>
        <w:rPr>
          <w:rFonts w:ascii="Arial" w:hAnsi="Arial" w:cs="Arial"/>
        </w:rPr>
      </w:pPr>
      <w:r w:rsidRPr="0041474C">
        <w:rPr>
          <w:rFonts w:ascii="Arial" w:hAnsi="Arial" w:cs="Arial"/>
          <w:color w:val="000000"/>
          <w:shd w:val="clear" w:color="auto" w:fill="FFFFFF"/>
        </w:rPr>
        <w:t>As previously stated, network security prevents illegal access, meaning it can keep sensitive information safe. In fact, ANU’s scheduled firewall interrupted the attackers once, even though they found a foothold in a legacy computer right after that (</w:t>
      </w:r>
      <w:r w:rsidRPr="0041474C">
        <w:rPr>
          <w:rFonts w:ascii="Arial" w:hAnsi="Arial" w:cs="Arial"/>
          <w:i/>
          <w:iCs/>
          <w:color w:val="000000"/>
        </w:rPr>
        <w:t>Stephanie, 2019</w:t>
      </w:r>
      <w:r w:rsidRPr="0041474C">
        <w:rPr>
          <w:rFonts w:ascii="Arial" w:hAnsi="Arial" w:cs="Arial"/>
          <w:color w:val="000000"/>
          <w:shd w:val="clear" w:color="auto" w:fill="FFFFFF"/>
        </w:rPr>
        <w:t xml:space="preserve">). A secure network also has accessibility levels, the authentication will determine which level in software the user is authorized to access. The first campaign was initiated in November 2018, and they only spotted the intrusion in April 2019. By strengthening the network security compensating safeguards for legacy servers by </w:t>
      </w:r>
      <w:r w:rsidRPr="0041474C">
        <w:rPr>
          <w:rFonts w:ascii="Arial" w:hAnsi="Arial" w:cs="Arial"/>
          <w:color w:val="1F1F1F"/>
        </w:rPr>
        <w:t>intrusion detection or prevention security appliances</w:t>
      </w:r>
      <w:r w:rsidRPr="0041474C">
        <w:rPr>
          <w:rFonts w:ascii="Arial" w:hAnsi="Arial" w:cs="Arial"/>
          <w:color w:val="000000"/>
          <w:shd w:val="clear" w:color="auto" w:fill="FFFFFF"/>
        </w:rPr>
        <w:t>, ANU could have spotted the suspicious action earlier.</w:t>
      </w:r>
    </w:p>
    <w:p w:rsidRPr="0041474C" w:rsidR="006B6D0F" w:rsidP="00206781" w:rsidRDefault="006B6D0F" w14:paraId="3987BCC1" w14:textId="43B6837D">
      <w:pPr>
        <w:pStyle w:val="NormalWeb"/>
        <w:spacing w:before="0" w:beforeAutospacing="0" w:after="0" w:afterAutospacing="0" w:line="276" w:lineRule="auto"/>
        <w:ind w:left="720" w:firstLine="720"/>
        <w:jc w:val="both"/>
        <w:rPr>
          <w:rFonts w:ascii="Arial" w:hAnsi="Arial" w:cs="Arial"/>
        </w:rPr>
      </w:pPr>
      <w:r w:rsidRPr="0041474C">
        <w:rPr>
          <w:rFonts w:ascii="Arial" w:hAnsi="Arial" w:cs="Arial"/>
          <w:color w:val="000000"/>
          <w:shd w:val="clear" w:color="auto" w:fill="FFFFFF"/>
        </w:rPr>
        <w:t>Anything has downsides, installing network security solutions undoubtedly costs more. However, security is important so it must not be overlooked by any chance. Highly trained experts are also necessary to deal with any security problems in a huge network. A network administrator is needed for a network to run well, and to meet the criterion, he must be properly trained.</w:t>
      </w:r>
    </w:p>
    <w:p w:rsidRPr="0041474C" w:rsidR="006B6D0F" w:rsidP="00206781" w:rsidRDefault="006B6D0F" w14:paraId="276114E0" w14:textId="055E40AF">
      <w:pPr>
        <w:pStyle w:val="NormalWeb"/>
        <w:spacing w:before="0" w:beforeAutospacing="0" w:after="0" w:afterAutospacing="0" w:line="276" w:lineRule="auto"/>
        <w:ind w:left="720" w:firstLine="720"/>
        <w:jc w:val="both"/>
        <w:rPr>
          <w:rFonts w:ascii="Arial" w:hAnsi="Arial" w:cs="Arial"/>
          <w:color w:val="000000"/>
          <w:shd w:val="clear" w:color="auto" w:fill="FFFFFF"/>
        </w:rPr>
      </w:pPr>
      <w:r w:rsidRPr="0041474C">
        <w:rPr>
          <w:rFonts w:ascii="Arial" w:hAnsi="Arial" w:cs="Arial"/>
          <w:color w:val="000000"/>
          <w:shd w:val="clear" w:color="auto" w:fill="FFFFFF"/>
        </w:rPr>
        <w:t>In conclusion, securing a network is a critical task, it involves many components undertaking different tasks. Implementing and improving network security may have prevented data leaks at the ANU.</w:t>
      </w:r>
    </w:p>
    <w:p w:rsidRPr="0041474C" w:rsidR="001662F8" w:rsidP="00206781" w:rsidRDefault="001662F8" w14:paraId="6DF6A455" w14:textId="77777777">
      <w:pPr>
        <w:pStyle w:val="NormalWeb"/>
        <w:spacing w:before="0" w:beforeAutospacing="0" w:after="0" w:afterAutospacing="0" w:line="360" w:lineRule="auto"/>
        <w:ind w:left="720" w:firstLine="720"/>
        <w:jc w:val="both"/>
        <w:rPr>
          <w:rFonts w:ascii="Arial" w:hAnsi="Arial" w:cs="Arial"/>
          <w:color w:val="000000"/>
          <w:shd w:val="clear" w:color="auto" w:fill="FFFFFF"/>
        </w:rPr>
      </w:pPr>
    </w:p>
    <w:p w:rsidRPr="0041474C" w:rsidR="007F35B4" w:rsidP="00206781" w:rsidRDefault="007F35B4" w14:paraId="61972919" w14:textId="27C42C92">
      <w:pPr>
        <w:pStyle w:val="NormalWeb"/>
        <w:spacing w:before="0" w:beforeAutospacing="0" w:after="0" w:afterAutospacing="0" w:line="360" w:lineRule="auto"/>
        <w:ind w:left="720" w:firstLine="720"/>
        <w:jc w:val="center"/>
        <w:rPr>
          <w:rFonts w:ascii="Arial" w:hAnsi="Arial" w:cs="Arial"/>
          <w:b/>
          <w:bCs/>
          <w:color w:val="000000"/>
          <w:sz w:val="36"/>
          <w:szCs w:val="36"/>
        </w:rPr>
      </w:pPr>
      <w:r w:rsidRPr="0041474C">
        <w:rPr>
          <w:rFonts w:ascii="Arial" w:hAnsi="Arial" w:cs="Arial"/>
          <w:b/>
          <w:bCs/>
          <w:color w:val="000000"/>
          <w:sz w:val="36"/>
          <w:szCs w:val="36"/>
        </w:rPr>
        <w:t>IDENTITY &amp; ACCESS MANAGEMENT</w:t>
      </w:r>
    </w:p>
    <w:p w:rsidRPr="0041474C" w:rsidR="001662F8" w:rsidP="00206781" w:rsidRDefault="001662F8" w14:paraId="0C07C8D9" w14:textId="77777777">
      <w:pPr>
        <w:pStyle w:val="NormalWeb"/>
        <w:spacing w:before="0" w:beforeAutospacing="0" w:after="0" w:afterAutospacing="0" w:line="360" w:lineRule="auto"/>
        <w:ind w:left="720" w:firstLine="720"/>
        <w:jc w:val="center"/>
        <w:rPr>
          <w:rFonts w:ascii="Arial" w:hAnsi="Arial" w:cs="Arial"/>
          <w:b/>
          <w:bCs/>
          <w:color w:val="000000"/>
          <w:sz w:val="36"/>
          <w:szCs w:val="36"/>
        </w:rPr>
      </w:pPr>
    </w:p>
    <w:p w:rsidRPr="0041474C" w:rsidR="00312A2F" w:rsidP="00206781" w:rsidRDefault="00312A2F" w14:paraId="4D8022D1" w14:textId="57C59376">
      <w:pPr>
        <w:spacing w:after="0" w:line="276" w:lineRule="auto"/>
        <w:ind w:left="720" w:firstLine="720"/>
        <w:rPr>
          <w:rFonts w:ascii="Arial" w:hAnsi="Arial" w:cs="Arial"/>
          <w:color w:val="000000"/>
          <w:sz w:val="24"/>
          <w:szCs w:val="24"/>
        </w:rPr>
      </w:pPr>
      <w:r w:rsidRPr="0041474C">
        <w:rPr>
          <w:rFonts w:ascii="Arial" w:hAnsi="Arial" w:cs="Arial"/>
          <w:sz w:val="24"/>
          <w:szCs w:val="24"/>
        </w:rPr>
        <w:t>Identity and management access</w:t>
      </w:r>
      <w:r w:rsidRPr="0041474C">
        <w:rPr>
          <w:rFonts w:ascii="Arial" w:hAnsi="Arial" w:cs="Arial"/>
          <w:color w:val="000000"/>
          <w:sz w:val="24"/>
          <w:szCs w:val="24"/>
        </w:rPr>
        <w:t xml:space="preserve"> (IAM) helps manage and secure access to organizations’ resources </w:t>
      </w:r>
      <w:r w:rsidRPr="0041474C">
        <w:rPr>
          <w:rFonts w:ascii="Arial" w:hAnsi="Arial" w:cs="Arial"/>
          <w:i/>
          <w:iCs/>
          <w:color w:val="000000"/>
          <w:sz w:val="24"/>
          <w:szCs w:val="24"/>
        </w:rPr>
        <w:t>(Microsoft).</w:t>
      </w:r>
      <w:r w:rsidRPr="0041474C">
        <w:rPr>
          <w:rFonts w:ascii="Arial" w:hAnsi="Arial" w:cs="Arial"/>
          <w:color w:val="000000"/>
          <w:sz w:val="24"/>
          <w:szCs w:val="24"/>
        </w:rPr>
        <w:t xml:space="preserve"> This domain aims to give the right range of access to the right people so wrong people, like hackers, are not allowed to enter. Each subdomain inside this domain is in charge of a securing task, for example, conducting access restriction measures. However, this report will only focus on Managing identification and authentication of people, devices, and services</w:t>
      </w:r>
      <w:r w:rsidRPr="0041474C">
        <w:rPr>
          <w:rFonts w:ascii="Arial" w:hAnsi="Arial" w:cs="Arial"/>
          <w:i/>
          <w:iCs/>
          <w:color w:val="000000"/>
          <w:sz w:val="24"/>
          <w:szCs w:val="24"/>
        </w:rPr>
        <w:t xml:space="preserve"> </w:t>
      </w:r>
      <w:r w:rsidRPr="0041474C">
        <w:rPr>
          <w:rFonts w:ascii="Arial" w:hAnsi="Arial" w:cs="Arial"/>
          <w:color w:val="000000"/>
          <w:sz w:val="24"/>
          <w:szCs w:val="24"/>
        </w:rPr>
        <w:t>sub-domain.</w:t>
      </w:r>
    </w:p>
    <w:p w:rsidRPr="0041474C" w:rsidR="00312A2F" w:rsidP="00206781" w:rsidRDefault="00312A2F" w14:paraId="75865CD9" w14:textId="54B62E4C">
      <w:pPr>
        <w:spacing w:after="0" w:line="276" w:lineRule="auto"/>
        <w:ind w:left="720" w:firstLine="720"/>
        <w:rPr>
          <w:rFonts w:ascii="Arial" w:hAnsi="Arial" w:cs="Arial"/>
          <w:color w:val="000000"/>
          <w:sz w:val="24"/>
          <w:szCs w:val="24"/>
        </w:rPr>
      </w:pPr>
      <w:r w:rsidRPr="0041474C">
        <w:rPr>
          <w:rFonts w:ascii="Arial" w:hAnsi="Arial" w:cs="Arial"/>
          <w:color w:val="000000"/>
          <w:sz w:val="24"/>
          <w:szCs w:val="24"/>
        </w:rPr>
        <w:t>Digital identity is the primary key to gaining access to any resources as it contains users’ information. Managing identification focuses on the processes and mechanisms involved in verifying the identity of individuals, devices, and services within an organization. On the other hand, authentication management includes the management of user accounts, authentication methods, and access control policies.</w:t>
      </w:r>
    </w:p>
    <w:p w:rsidRPr="0041474C" w:rsidR="00312A2F" w:rsidP="00206781" w:rsidRDefault="00312A2F" w14:paraId="6F4C9450" w14:textId="7AB32E8B">
      <w:pPr>
        <w:spacing w:after="0" w:line="276" w:lineRule="auto"/>
        <w:ind w:left="720" w:firstLine="720"/>
        <w:rPr>
          <w:rFonts w:ascii="Arial" w:hAnsi="Arial" w:cs="Arial"/>
          <w:color w:val="000000"/>
          <w:sz w:val="24"/>
          <w:szCs w:val="24"/>
        </w:rPr>
      </w:pPr>
      <w:r w:rsidRPr="019BE0A9" w:rsidR="00312A2F">
        <w:rPr>
          <w:rFonts w:ascii="Arial" w:hAnsi="Arial" w:cs="Arial"/>
          <w:color w:val="000000" w:themeColor="text1" w:themeTint="FF" w:themeShade="FF"/>
          <w:sz w:val="24"/>
          <w:szCs w:val="24"/>
        </w:rPr>
        <w:t xml:space="preserve">In ANU data breach, attackers had access to the university’s infrastructure through credentials, gained from spear-phishing emails, of people with </w:t>
      </w:r>
      <w:r w:rsidRPr="019BE0A9" w:rsidR="00312A2F">
        <w:rPr>
          <w:rFonts w:ascii="Arial" w:hAnsi="Arial" w:cs="Arial"/>
          <w:color w:val="000000" w:themeColor="text1" w:themeTint="FF" w:themeShade="FF"/>
          <w:sz w:val="24"/>
          <w:szCs w:val="24"/>
        </w:rPr>
        <w:t>high levels</w:t>
      </w:r>
      <w:r w:rsidRPr="019BE0A9" w:rsidR="00312A2F">
        <w:rPr>
          <w:rFonts w:ascii="Arial" w:hAnsi="Arial" w:cs="Arial"/>
          <w:color w:val="000000" w:themeColor="text1" w:themeTint="FF" w:themeShade="FF"/>
          <w:sz w:val="24"/>
          <w:szCs w:val="24"/>
        </w:rPr>
        <w:t xml:space="preserve"> of access. Thus, the university can prevent this by increasing the level of identity and device authentication with access control services. This service includes identification, authentication, </w:t>
      </w:r>
      <w:ins w:author="NGUYEN HUU DO" w:date="2023-06-29T17:55:10.599Z" w:id="1403948528">
        <w:r w:rsidRPr="019BE0A9" w:rsidR="662E6AC9">
          <w:rPr>
            <w:rFonts w:ascii="Arial" w:hAnsi="Arial" w:cs="Arial"/>
            <w:color w:val="000000" w:themeColor="text1" w:themeTint="FF" w:themeShade="FF"/>
            <w:sz w:val="24"/>
            <w:szCs w:val="24"/>
          </w:rPr>
          <w:t>authorization,</w:t>
        </w:r>
      </w:ins>
      <w:r w:rsidRPr="019BE0A9" w:rsidR="00312A2F">
        <w:rPr>
          <w:rFonts w:ascii="Arial" w:hAnsi="Arial" w:cs="Arial"/>
          <w:color w:val="000000" w:themeColor="text1" w:themeTint="FF" w:themeShade="FF"/>
          <w:sz w:val="24"/>
          <w:szCs w:val="24"/>
        </w:rPr>
        <w:t xml:space="preserve"> and accountability. Identification is the </w:t>
      </w:r>
      <w:r w:rsidRPr="019BE0A9" w:rsidR="00312A2F">
        <w:rPr>
          <w:rFonts w:ascii="Arial" w:hAnsi="Arial" w:cs="Arial"/>
          <w:color w:val="000000" w:themeColor="text1" w:themeTint="FF" w:themeShade="FF"/>
          <w:sz w:val="24"/>
          <w:szCs w:val="24"/>
        </w:rPr>
        <w:t xml:space="preserve">first step of the </w:t>
      </w:r>
      <w:r w:rsidRPr="019BE0A9" w:rsidR="00312A2F">
        <w:rPr>
          <w:rFonts w:ascii="Arial" w:hAnsi="Arial" w:cs="Arial"/>
          <w:sz w:val="24"/>
          <w:szCs w:val="24"/>
        </w:rPr>
        <w:t>access control process</w:t>
      </w:r>
      <w:r w:rsidRPr="019BE0A9" w:rsidR="00312A2F">
        <w:rPr>
          <w:rFonts w:ascii="Arial" w:hAnsi="Arial" w:cs="Arial"/>
          <w:color w:val="000000" w:themeColor="text1" w:themeTint="FF" w:themeShade="FF"/>
          <w:sz w:val="24"/>
          <w:szCs w:val="24"/>
        </w:rPr>
        <w:t xml:space="preserve">, which asserts the identity of users based on its guideline </w:t>
      </w:r>
      <w:r w:rsidRPr="019BE0A9" w:rsidR="00312A2F">
        <w:rPr>
          <w:rFonts w:ascii="Arial" w:hAnsi="Arial" w:cs="Arial"/>
          <w:i w:val="1"/>
          <w:iCs w:val="1"/>
          <w:color w:val="000000" w:themeColor="text1" w:themeTint="FF" w:themeShade="FF"/>
          <w:sz w:val="24"/>
          <w:szCs w:val="24"/>
        </w:rPr>
        <w:t>(Witcher, 2023)</w:t>
      </w:r>
      <w:r w:rsidRPr="019BE0A9" w:rsidR="00312A2F">
        <w:rPr>
          <w:rFonts w:ascii="Arial" w:hAnsi="Arial" w:cs="Arial"/>
          <w:color w:val="000000" w:themeColor="text1" w:themeTint="FF" w:themeShade="FF"/>
          <w:sz w:val="24"/>
          <w:szCs w:val="24"/>
        </w:rPr>
        <w:t>. The following step is to verify identity</w:t>
      </w:r>
      <w:r w:rsidRPr="019BE0A9" w:rsidR="00312A2F">
        <w:rPr>
          <w:rFonts w:ascii="Arial" w:hAnsi="Arial" w:cs="Arial"/>
          <w:color w:val="000000" w:themeColor="text1" w:themeTint="FF" w:themeShade="FF"/>
          <w:sz w:val="24"/>
          <w:szCs w:val="24"/>
        </w:rPr>
        <w:t>, three</w:t>
      </w:r>
      <w:r w:rsidRPr="019BE0A9" w:rsidR="00312A2F">
        <w:rPr>
          <w:rFonts w:ascii="Arial" w:hAnsi="Arial" w:cs="Arial"/>
          <w:color w:val="000000" w:themeColor="text1" w:themeTint="FF" w:themeShade="FF"/>
          <w:sz w:val="24"/>
          <w:szCs w:val="24"/>
        </w:rPr>
        <w:t xml:space="preserve"> factors of single-factor authentication are based on: knowledge (password), ownership (OTP), characteristics (fingerprint). Some multifactor authentication (MFA) solutions organizations can consider are implementing protocols, like Kerberos or SESAME, and using CAPTCHA. However, some hackers might be able to get over the authentication mentioned above, so </w:t>
      </w:r>
      <w:r w:rsidRPr="019BE0A9" w:rsidR="00312A2F">
        <w:rPr>
          <w:rFonts w:ascii="Arial" w:hAnsi="Arial" w:cs="Arial"/>
          <w:color w:val="000000" w:themeColor="text1" w:themeTint="FF" w:themeShade="FF"/>
          <w:sz w:val="24"/>
          <w:szCs w:val="24"/>
        </w:rPr>
        <w:t>additional</w:t>
      </w:r>
      <w:r w:rsidRPr="019BE0A9" w:rsidR="00312A2F">
        <w:rPr>
          <w:rFonts w:ascii="Arial" w:hAnsi="Arial" w:cs="Arial"/>
          <w:color w:val="000000" w:themeColor="text1" w:themeTint="FF" w:themeShade="FF"/>
          <w:sz w:val="24"/>
          <w:szCs w:val="24"/>
        </w:rPr>
        <w:t xml:space="preserve"> </w:t>
      </w:r>
      <w:r w:rsidRPr="019BE0A9" w:rsidR="00312A2F">
        <w:rPr>
          <w:rFonts w:ascii="Arial" w:hAnsi="Arial" w:cs="Arial"/>
          <w:sz w:val="24"/>
          <w:szCs w:val="24"/>
        </w:rPr>
        <w:t>session management</w:t>
      </w:r>
      <w:r w:rsidRPr="019BE0A9" w:rsidR="00312A2F">
        <w:rPr>
          <w:rFonts w:ascii="Arial" w:hAnsi="Arial" w:cs="Arial"/>
          <w:color w:val="000000" w:themeColor="text1" w:themeTint="FF" w:themeShade="FF"/>
          <w:sz w:val="24"/>
          <w:szCs w:val="24"/>
        </w:rPr>
        <w:t xml:space="preserve"> is suggested </w:t>
      </w:r>
      <w:r w:rsidRPr="019BE0A9" w:rsidR="00312A2F">
        <w:rPr>
          <w:rFonts w:ascii="Arial" w:hAnsi="Arial" w:cs="Arial"/>
          <w:i w:val="1"/>
          <w:iCs w:val="1"/>
          <w:color w:val="000000" w:themeColor="text1" w:themeTint="FF" w:themeShade="FF"/>
          <w:sz w:val="24"/>
          <w:szCs w:val="24"/>
        </w:rPr>
        <w:t>(Witcher, 2023)</w:t>
      </w:r>
      <w:r w:rsidRPr="019BE0A9" w:rsidR="00312A2F">
        <w:rPr>
          <w:rFonts w:ascii="Arial" w:hAnsi="Arial" w:cs="Arial"/>
          <w:color w:val="000000" w:themeColor="text1" w:themeTint="FF" w:themeShade="FF"/>
          <w:sz w:val="24"/>
          <w:szCs w:val="24"/>
        </w:rPr>
        <w:t xml:space="preserve">. This helps manage users’ action and detect illegitimate users, and a method to </w:t>
      </w:r>
      <w:r w:rsidRPr="019BE0A9" w:rsidR="00312A2F">
        <w:rPr>
          <w:rFonts w:ascii="Arial" w:hAnsi="Arial" w:cs="Arial"/>
          <w:color w:val="000000" w:themeColor="text1" w:themeTint="FF" w:themeShade="FF"/>
          <w:sz w:val="24"/>
          <w:szCs w:val="24"/>
        </w:rPr>
        <w:t>terminate</w:t>
      </w:r>
      <w:r w:rsidRPr="019BE0A9" w:rsidR="00312A2F">
        <w:rPr>
          <w:rFonts w:ascii="Arial" w:hAnsi="Arial" w:cs="Arial"/>
          <w:color w:val="000000" w:themeColor="text1" w:themeTint="FF" w:themeShade="FF"/>
          <w:sz w:val="24"/>
          <w:szCs w:val="24"/>
        </w:rPr>
        <w:t xml:space="preserve"> the session is using frequent re-authentication.</w:t>
      </w:r>
    </w:p>
    <w:p w:rsidRPr="0041474C" w:rsidR="00312A2F" w:rsidP="00206781" w:rsidRDefault="00312A2F" w14:paraId="699A54C4" w14:textId="5B0741DA">
      <w:pPr>
        <w:spacing w:after="0" w:line="276" w:lineRule="auto"/>
        <w:ind w:left="720" w:firstLine="720"/>
        <w:rPr>
          <w:rFonts w:ascii="Arial" w:hAnsi="Arial" w:cs="Arial"/>
          <w:color w:val="000000"/>
          <w:sz w:val="24"/>
          <w:szCs w:val="24"/>
        </w:rPr>
      </w:pPr>
      <w:r w:rsidRPr="0041474C">
        <w:rPr>
          <w:rFonts w:ascii="Arial" w:hAnsi="Arial" w:cs="Arial"/>
          <w:color w:val="000000"/>
          <w:sz w:val="24"/>
          <w:szCs w:val="24"/>
        </w:rPr>
        <w:t xml:space="preserve">Implementing those security measures benefits organizations in many ways. First, the </w:t>
      </w:r>
      <w:r w:rsidRPr="0041474C">
        <w:rPr>
          <w:rFonts w:ascii="Arial" w:hAnsi="Arial" w:cs="Arial"/>
          <w:sz w:val="24"/>
          <w:szCs w:val="24"/>
        </w:rPr>
        <w:t>MFA</w:t>
      </w:r>
      <w:r w:rsidRPr="0041474C">
        <w:rPr>
          <w:rFonts w:ascii="Arial" w:hAnsi="Arial" w:cs="Arial"/>
          <w:color w:val="000000"/>
          <w:sz w:val="24"/>
          <w:szCs w:val="24"/>
        </w:rPr>
        <w:t xml:space="preserve"> enhances protection for the university in general and for each student, faculty as well </w:t>
      </w:r>
      <w:r w:rsidRPr="0041474C">
        <w:rPr>
          <w:rFonts w:ascii="Arial" w:hAnsi="Arial" w:cs="Arial"/>
          <w:i/>
          <w:iCs/>
          <w:color w:val="000000"/>
          <w:sz w:val="24"/>
          <w:szCs w:val="24"/>
        </w:rPr>
        <w:t>(Winbuzzer.com, 2021)</w:t>
      </w:r>
      <w:r w:rsidRPr="0041474C">
        <w:rPr>
          <w:rFonts w:ascii="Arial" w:hAnsi="Arial" w:cs="Arial"/>
          <w:color w:val="000000"/>
          <w:sz w:val="24"/>
          <w:szCs w:val="24"/>
        </w:rPr>
        <w:t xml:space="preserve">. It also includes a warning system to </w:t>
      </w:r>
      <w:r w:rsidRPr="0041474C" w:rsidR="005B11B1">
        <w:rPr>
          <w:rFonts w:ascii="Arial" w:hAnsi="Arial" w:cs="Arial"/>
          <w:color w:val="000000"/>
          <w:sz w:val="24"/>
          <w:szCs w:val="24"/>
        </w:rPr>
        <w:t>alert</w:t>
      </w:r>
      <w:r w:rsidRPr="0041474C">
        <w:rPr>
          <w:rFonts w:ascii="Arial" w:hAnsi="Arial" w:cs="Arial"/>
          <w:color w:val="000000"/>
          <w:sz w:val="24"/>
          <w:szCs w:val="24"/>
        </w:rPr>
        <w:t xml:space="preserve"> possible breaches so a defensive solution can be made on time. Secondly, re-authentication makes sure that the user remains the same person after a period of time so hackers can’t access the resource even if the user forgets to logout. Moreover, it includes stronger authentication policies and helps eliminate the threat of on-premises security.</w:t>
      </w:r>
    </w:p>
    <w:p w:rsidRPr="0041474C" w:rsidR="00312A2F" w:rsidP="00206781" w:rsidRDefault="00312A2F" w14:paraId="16ACE2D9" w14:textId="16E46BE4">
      <w:pPr>
        <w:spacing w:after="0" w:line="276" w:lineRule="auto"/>
        <w:ind w:left="720" w:firstLine="720"/>
        <w:rPr>
          <w:rFonts w:ascii="Arial" w:hAnsi="Arial" w:cs="Arial"/>
          <w:color w:val="000000"/>
          <w:sz w:val="24"/>
          <w:szCs w:val="24"/>
        </w:rPr>
      </w:pPr>
      <w:r w:rsidRPr="0041474C">
        <w:rPr>
          <w:rFonts w:ascii="Arial" w:hAnsi="Arial" w:cs="Arial"/>
          <w:color w:val="000000"/>
          <w:sz w:val="24"/>
          <w:szCs w:val="24"/>
        </w:rPr>
        <w:t>To conclude, ANU's data breach, identity and management access framework, will play an important role in strengthening the security of the university’s resources. Although measures in managing identification and authentication have both pros and cons, considering the results after using this method, its advantages outweigh its drawbacks.</w:t>
      </w:r>
    </w:p>
    <w:p w:rsidRPr="0041474C" w:rsidR="001662F8" w:rsidP="00206781" w:rsidRDefault="001662F8" w14:paraId="46C1B8A6" w14:textId="77777777">
      <w:pPr>
        <w:spacing w:after="0" w:line="360" w:lineRule="auto"/>
        <w:ind w:left="720" w:firstLine="720"/>
        <w:rPr>
          <w:rFonts w:ascii="Arial" w:hAnsi="Arial" w:cs="Arial"/>
          <w:color w:val="000000"/>
          <w:sz w:val="24"/>
          <w:szCs w:val="24"/>
        </w:rPr>
      </w:pPr>
    </w:p>
    <w:p w:rsidRPr="0041474C" w:rsidR="007F35B4" w:rsidP="00206781" w:rsidRDefault="007F35B4" w14:paraId="62D8542F" w14:textId="4AA2400D">
      <w:pPr>
        <w:spacing w:after="0"/>
        <w:ind w:left="720" w:firstLine="720"/>
        <w:jc w:val="center"/>
        <w:rPr>
          <w:rFonts w:ascii="Arial" w:hAnsi="Arial" w:cs="Arial"/>
          <w:b/>
          <w:bCs/>
          <w:color w:val="000000"/>
          <w:sz w:val="36"/>
          <w:szCs w:val="36"/>
        </w:rPr>
      </w:pPr>
      <w:r w:rsidRPr="0041474C">
        <w:rPr>
          <w:rFonts w:ascii="Arial" w:hAnsi="Arial" w:cs="Arial"/>
          <w:b/>
          <w:bCs/>
          <w:color w:val="000000"/>
          <w:sz w:val="36"/>
          <w:szCs w:val="36"/>
        </w:rPr>
        <w:t>SOFTWARE DEVELOPMENT SECURITY</w:t>
      </w:r>
    </w:p>
    <w:p w:rsidRPr="0041474C" w:rsidR="007F35B4" w:rsidP="00206781" w:rsidRDefault="007F35B4" w14:paraId="7C5E1D95" w14:textId="77777777">
      <w:pPr>
        <w:spacing w:after="0"/>
        <w:ind w:left="720" w:firstLine="720"/>
        <w:jc w:val="center"/>
        <w:rPr>
          <w:rFonts w:ascii="Arial" w:hAnsi="Arial" w:cs="Arial"/>
          <w:b/>
          <w:bCs/>
          <w:color w:val="000000"/>
          <w:sz w:val="36"/>
          <w:szCs w:val="36"/>
        </w:rPr>
      </w:pPr>
    </w:p>
    <w:p w:rsidRPr="0041474C" w:rsidR="007F35B4" w:rsidP="00206781" w:rsidRDefault="007F35B4" w14:paraId="29D3752B" w14:textId="48D0C9E2">
      <w:pPr>
        <w:pStyle w:val="NormalWeb"/>
        <w:spacing w:before="0" w:beforeAutospacing="0" w:after="0" w:afterAutospacing="0" w:line="276" w:lineRule="auto"/>
        <w:ind w:left="720" w:firstLine="720"/>
        <w:rPr>
          <w:rFonts w:ascii="Arial" w:hAnsi="Arial" w:cs="Arial"/>
        </w:rPr>
      </w:pPr>
      <w:r w:rsidRPr="0041474C">
        <w:rPr>
          <w:rFonts w:ascii="Arial" w:hAnsi="Arial" w:cs="Arial"/>
          <w:color w:val="000000"/>
        </w:rPr>
        <w:t xml:space="preserve">When developing any system, developers must go through a process of planning, creating, testing, and deploying that system, it is called Software Development Life Cycle (SDLC). </w:t>
      </w:r>
      <w:r w:rsidRPr="0041474C">
        <w:rPr>
          <w:rFonts w:ascii="Arial" w:hAnsi="Arial" w:cs="Arial"/>
          <w:color w:val="000000"/>
          <w:highlight w:val="yellow"/>
        </w:rPr>
        <w:t>It is essential to apply security in SDLC, which focuses on the protection of programs against attacks that exploit vulnerabilities in them</w:t>
      </w:r>
      <w:r w:rsidRPr="0041474C">
        <w:rPr>
          <w:rFonts w:ascii="Arial" w:hAnsi="Arial" w:cs="Arial"/>
          <w:color w:val="000000"/>
        </w:rPr>
        <w:t xml:space="preserve"> (</w:t>
      </w:r>
      <w:r w:rsidRPr="0041474C">
        <w:rPr>
          <w:rFonts w:ascii="Arial" w:hAnsi="Arial" w:cs="Arial"/>
          <w:i/>
          <w:iCs/>
          <w:color w:val="000000"/>
        </w:rPr>
        <w:t>Assal and Chiasson, 2018</w:t>
      </w:r>
      <w:r w:rsidRPr="0041474C">
        <w:rPr>
          <w:rFonts w:ascii="Arial" w:hAnsi="Arial" w:cs="Arial"/>
          <w:color w:val="000000"/>
        </w:rPr>
        <w:t>). Security in developing and maintaining software is not a reason that caused the data breach, but still essential in any enterprise.</w:t>
      </w:r>
    </w:p>
    <w:p w:rsidRPr="0041474C" w:rsidR="007F35B4" w:rsidP="019BE0A9" w:rsidRDefault="007F35B4" w14:paraId="3042AD37" w14:textId="4985C9E6">
      <w:pPr>
        <w:pStyle w:val="NormalWeb"/>
        <w:spacing w:before="0" w:beforeAutospacing="off" w:after="0" w:afterAutospacing="off" w:line="276" w:lineRule="auto"/>
        <w:ind w:left="720" w:firstLine="720"/>
        <w:rPr>
          <w:rFonts w:ascii="Arial" w:hAnsi="Arial" w:cs="Arial"/>
        </w:rPr>
      </w:pPr>
      <w:r w:rsidRPr="019BE0A9" w:rsidR="007F35B4">
        <w:rPr>
          <w:rFonts w:ascii="Arial" w:hAnsi="Arial" w:cs="Arial"/>
          <w:color w:val="000000" w:themeColor="text1" w:themeTint="FF" w:themeShade="FF"/>
        </w:rPr>
        <w:t xml:space="preserve">To be </w:t>
      </w:r>
      <w:r w:rsidRPr="019BE0A9" w:rsidR="007F35B4">
        <w:rPr>
          <w:rFonts w:ascii="Arial" w:hAnsi="Arial" w:cs="Arial"/>
          <w:color w:val="000000" w:themeColor="text1" w:themeTint="FF" w:themeShade="FF"/>
        </w:rPr>
        <w:t>truly secure</w:t>
      </w:r>
      <w:r w:rsidRPr="019BE0A9" w:rsidR="007F35B4">
        <w:rPr>
          <w:rFonts w:ascii="Arial" w:hAnsi="Arial" w:cs="Arial"/>
          <w:color w:val="000000" w:themeColor="text1" w:themeTint="FF" w:themeShade="FF"/>
        </w:rPr>
        <w:t xml:space="preserve"> and being the most effective, security must be planned and </w:t>
      </w:r>
      <w:r w:rsidRPr="019BE0A9" w:rsidR="007F35B4">
        <w:rPr>
          <w:rFonts w:ascii="Arial" w:hAnsi="Arial" w:cs="Arial"/>
          <w:color w:val="000000" w:themeColor="text1" w:themeTint="FF" w:themeShade="FF"/>
        </w:rPr>
        <w:t>initiated</w:t>
      </w:r>
      <w:r w:rsidRPr="019BE0A9" w:rsidR="007F35B4">
        <w:rPr>
          <w:rFonts w:ascii="Arial" w:hAnsi="Arial" w:cs="Arial"/>
          <w:color w:val="000000" w:themeColor="text1" w:themeTint="FF" w:themeShade="FF"/>
        </w:rPr>
        <w:t xml:space="preserve"> in every stage of SDLC. That being said, </w:t>
      </w:r>
      <w:ins w:author="NGUYEN HUU DO" w:date="2023-06-29T17:55:40.942Z" w:id="1490761037">
        <w:r w:rsidRPr="019BE0A9" w:rsidR="31C71182">
          <w:rPr>
            <w:rFonts w:ascii="Arial" w:hAnsi="Arial" w:cs="Arial"/>
            <w:color w:val="000000" w:themeColor="text1" w:themeTint="FF" w:themeShade="FF"/>
          </w:rPr>
          <w:t>S</w:t>
        </w:r>
      </w:ins>
      <w:del w:author="NGUYEN HUU DO" w:date="2023-06-29T17:55:43.066Z" w:id="1769454557">
        <w:r w:rsidRPr="019BE0A9" w:rsidDel="007F35B4">
          <w:rPr>
            <w:rFonts w:ascii="Arial" w:hAnsi="Arial" w:cs="Arial"/>
            <w:color w:val="000000" w:themeColor="text1" w:themeTint="FF" w:themeShade="FF"/>
            <w:highlight w:val="yellow"/>
          </w:rPr>
          <w:delText>s</w:delText>
        </w:r>
      </w:del>
      <w:r w:rsidRPr="019BE0A9" w:rsidR="007F35B4">
        <w:rPr>
          <w:rFonts w:ascii="Arial" w:hAnsi="Arial" w:cs="Arial"/>
          <w:color w:val="000000" w:themeColor="text1" w:themeTint="FF" w:themeShade="FF"/>
          <w:highlight w:val="yellow"/>
        </w:rPr>
        <w:t>ecure Software Development Life Cycle</w:t>
      </w:r>
      <w:r w:rsidRPr="019BE0A9" w:rsidR="007F35B4">
        <w:rPr>
          <w:rFonts w:ascii="Arial" w:hAnsi="Arial" w:cs="Arial"/>
          <w:color w:val="000000" w:themeColor="text1" w:themeTint="FF" w:themeShade="FF"/>
        </w:rPr>
        <w:t xml:space="preserve"> is the most important topic when it comes to security of software. </w:t>
      </w:r>
    </w:p>
    <w:p w:rsidRPr="0041474C" w:rsidR="007F35B4" w:rsidP="00206781" w:rsidRDefault="007F35B4" w14:paraId="08FBF279" w14:textId="1EAE513B">
      <w:pPr>
        <w:pStyle w:val="NormalWeb"/>
        <w:spacing w:before="0" w:beforeAutospacing="0" w:after="0" w:afterAutospacing="0" w:line="276" w:lineRule="auto"/>
        <w:ind w:left="720" w:firstLine="720"/>
        <w:rPr>
          <w:rFonts w:ascii="Arial" w:hAnsi="Arial" w:cs="Arial"/>
        </w:rPr>
      </w:pPr>
      <w:r w:rsidRPr="0041474C">
        <w:rPr>
          <w:rFonts w:ascii="Arial" w:hAnsi="Arial" w:cs="Arial"/>
          <w:color w:val="000000"/>
        </w:rPr>
        <w:t>On one hand, eliminating vulnerabilities in a program improves safety, minimizes risks and prevents further issues. Enhance efficiency and speed of development and operations release cycles.</w:t>
      </w:r>
    </w:p>
    <w:p w:rsidRPr="0041474C" w:rsidR="007F35B4" w:rsidP="00206781" w:rsidRDefault="007F35B4" w14:paraId="4491B71E" w14:textId="3C7E0AF6">
      <w:pPr>
        <w:pStyle w:val="NormalWeb"/>
        <w:spacing w:before="0" w:beforeAutospacing="0" w:after="0" w:afterAutospacing="0" w:line="276" w:lineRule="auto"/>
        <w:ind w:left="720" w:firstLine="720"/>
        <w:rPr>
          <w:rFonts w:ascii="Arial" w:hAnsi="Arial" w:cs="Arial"/>
        </w:rPr>
      </w:pPr>
      <w:r w:rsidRPr="0041474C">
        <w:rPr>
          <w:rFonts w:ascii="Arial" w:hAnsi="Arial" w:cs="Arial"/>
          <w:color w:val="000000"/>
        </w:rPr>
        <w:t>On the other hand, securing the SDLC obviously increases the time and cost of the project. SDLC also needs technical expertise in security, coding, and testing (</w:t>
      </w:r>
      <w:r w:rsidRPr="0041474C">
        <w:rPr>
          <w:rFonts w:ascii="Arial" w:hAnsi="Arial" w:cs="Arial"/>
          <w:i/>
          <w:iCs/>
          <w:color w:val="000000"/>
        </w:rPr>
        <w:t>Intellect Soft, 2019</w:t>
      </w:r>
      <w:r w:rsidRPr="0041474C">
        <w:rPr>
          <w:rFonts w:ascii="Arial" w:hAnsi="Arial" w:cs="Arial"/>
          <w:color w:val="000000"/>
        </w:rPr>
        <w:t>). However, both downsides are too little compared to how important the security of the program brings.</w:t>
      </w:r>
    </w:p>
    <w:p w:rsidRPr="0041474C" w:rsidR="007F35B4" w:rsidP="00206781" w:rsidRDefault="007F35B4" w14:paraId="252AC55A" w14:textId="4D2FAD72">
      <w:pPr>
        <w:pStyle w:val="NormalWeb"/>
        <w:spacing w:before="0" w:beforeAutospacing="0" w:after="0" w:afterAutospacing="0" w:line="276" w:lineRule="auto"/>
        <w:ind w:left="720" w:firstLine="720"/>
        <w:rPr>
          <w:rFonts w:ascii="Arial" w:hAnsi="Arial" w:cs="Arial"/>
        </w:rPr>
      </w:pPr>
      <w:r w:rsidRPr="0041474C">
        <w:rPr>
          <w:rFonts w:ascii="Arial" w:hAnsi="Arial" w:cs="Arial"/>
          <w:color w:val="000000"/>
        </w:rPr>
        <w:t>In conclusion, security in software development did not directly affect the ANU data breach but is still important to the university to strengthen security and prevent further data breaches.</w:t>
      </w:r>
    </w:p>
    <w:p w:rsidRPr="0041474C" w:rsidR="007F35B4" w:rsidP="00206781" w:rsidRDefault="007F35B4" w14:paraId="7B5884BE" w14:textId="77777777">
      <w:pPr>
        <w:spacing w:after="0"/>
        <w:ind w:left="720" w:firstLine="720"/>
        <w:jc w:val="center"/>
        <w:rPr>
          <w:rFonts w:ascii="Arial" w:hAnsi="Arial" w:cs="Arial"/>
          <w:sz w:val="36"/>
          <w:szCs w:val="36"/>
        </w:rPr>
      </w:pPr>
    </w:p>
    <w:p w:rsidRPr="0041474C" w:rsidR="006235CA" w:rsidP="00206781" w:rsidRDefault="0041474C" w14:paraId="4009B75C" w14:textId="701B77B9">
      <w:pPr>
        <w:spacing w:after="0"/>
        <w:ind w:left="720" w:firstLine="720"/>
        <w:jc w:val="center"/>
        <w:rPr>
          <w:rFonts w:ascii="Arial" w:hAnsi="Arial" w:cs="Arial"/>
          <w:b/>
          <w:bCs/>
          <w:sz w:val="36"/>
          <w:szCs w:val="36"/>
        </w:rPr>
      </w:pPr>
      <w:r w:rsidRPr="0041474C">
        <w:rPr>
          <w:rFonts w:ascii="Arial" w:hAnsi="Arial" w:cs="Arial"/>
          <w:b/>
          <w:bCs/>
          <w:sz w:val="36"/>
          <w:szCs w:val="36"/>
        </w:rPr>
        <w:t>ASSET SECURITY</w:t>
      </w:r>
    </w:p>
    <w:p w:rsidRPr="0041474C" w:rsidR="006235CA" w:rsidP="00206781" w:rsidRDefault="006235CA" w14:paraId="660D925C" w14:textId="77777777">
      <w:pPr>
        <w:spacing w:after="0"/>
        <w:ind w:left="720" w:firstLine="720"/>
        <w:jc w:val="center"/>
        <w:rPr>
          <w:rFonts w:ascii="Arial" w:hAnsi="Arial" w:cs="Arial"/>
          <w:sz w:val="36"/>
          <w:szCs w:val="36"/>
        </w:rPr>
      </w:pPr>
    </w:p>
    <w:p w:rsidRPr="0041474C" w:rsidR="006235CA" w:rsidP="00206781" w:rsidRDefault="006235CA" w14:paraId="61ECD7C5" w14:textId="5EFD53AC">
      <w:pPr>
        <w:spacing w:after="0" w:line="276" w:lineRule="auto"/>
        <w:ind w:left="720" w:firstLine="720"/>
        <w:jc w:val="left"/>
        <w:rPr>
          <w:rFonts w:ascii="Arial" w:hAnsi="Arial" w:eastAsia="Times New Roman" w:cs="Arial"/>
          <w:color w:val="101013"/>
          <w:sz w:val="24"/>
          <w:szCs w:val="24"/>
          <w:shd w:val="clear" w:color="auto" w:fill="FFFFFF"/>
          <w:lang w:eastAsia="en-US"/>
        </w:rPr>
      </w:pPr>
      <w:r w:rsidRPr="006235CA" w:rsidR="006235CA">
        <w:rPr>
          <w:rFonts w:ascii="Arial" w:hAnsi="Arial" w:eastAsia="Times New Roman" w:cs="Arial"/>
          <w:color w:val="101013"/>
          <w:sz w:val="24"/>
          <w:szCs w:val="24"/>
          <w:shd w:val="clear" w:color="auto" w:fill="FFFFFF"/>
          <w:lang w:eastAsia="en-US"/>
        </w:rPr>
        <w:t xml:space="preserve">Asset security includes the concepts, </w:t>
      </w:r>
      <w:ins w:author="NGUYEN HUU DO" w:date="2023-06-29T17:55:56.054Z" w:id="434891855">
        <w:r w:rsidRPr="006235CA" w:rsidR="00FEBFD9">
          <w:rPr>
            <w:rFonts w:ascii="Arial" w:hAnsi="Arial" w:eastAsia="Times New Roman" w:cs="Arial"/>
            <w:color w:val="101013"/>
            <w:sz w:val="24"/>
            <w:szCs w:val="24"/>
            <w:shd w:val="clear" w:color="auto" w:fill="FFFFFF"/>
            <w:lang w:eastAsia="en-US"/>
          </w:rPr>
          <w:t>structures,</w:t>
        </w:r>
      </w:ins>
      <w:r w:rsidRPr="0041474C" w:rsidR="006235CA">
        <w:rPr>
          <w:rFonts w:ascii="Arial" w:hAnsi="Arial" w:eastAsia="Times New Roman" w:cs="Arial"/>
          <w:color w:val="101013"/>
          <w:sz w:val="24"/>
          <w:szCs w:val="24"/>
          <w:shd w:val="clear" w:color="auto" w:fill="FFFFFF"/>
          <w:lang w:eastAsia="en-US"/>
        </w:rPr>
        <w:t xml:space="preserve"> </w:t>
      </w:r>
      <w:r w:rsidRPr="006235CA" w:rsidR="006235CA">
        <w:rPr>
          <w:rFonts w:ascii="Arial" w:hAnsi="Arial" w:eastAsia="Times New Roman" w:cs="Arial"/>
          <w:color w:val="101013"/>
          <w:sz w:val="24"/>
          <w:szCs w:val="24"/>
          <w:shd w:val="clear" w:color="auto" w:fill="FFFFFF"/>
          <w:lang w:eastAsia="en-US"/>
        </w:rPr>
        <w:t>and standards of securing and protecting valuable assets from unauthorized access</w:t>
      </w:r>
      <w:r w:rsidRPr="0041474C" w:rsidR="006235CA">
        <w:rPr>
          <w:rFonts w:ascii="Arial" w:hAnsi="Arial" w:eastAsia="Times New Roman" w:cs="Arial"/>
          <w:color w:val="101013"/>
          <w:sz w:val="24"/>
          <w:szCs w:val="24"/>
          <w:shd w:val="clear" w:color="auto" w:fill="FFFFFF"/>
          <w:lang w:eastAsia="en-US"/>
        </w:rPr>
        <w:t>.</w:t>
      </w:r>
      <w:r w:rsidRPr="006235CA" w:rsidR="006235CA">
        <w:rPr>
          <w:rFonts w:ascii="Arial" w:hAnsi="Arial" w:eastAsia="Times New Roman" w:cs="Arial"/>
          <w:color w:val="101013"/>
          <w:sz w:val="24"/>
          <w:szCs w:val="24"/>
          <w:shd w:val="clear" w:color="auto" w:fill="FFFFFF"/>
          <w:lang w:eastAsia="en-US"/>
        </w:rPr>
        <w:t xml:space="preserve"> It involves instituting security measures and controls to protect assets and guarantee their availability, integrity, and confidentiality. In this domain we are going to look through asset classification.</w:t>
      </w:r>
      <w:r w:rsidRPr="0041474C" w:rsidR="006235CA">
        <w:rPr>
          <w:rFonts w:ascii="Arial" w:hAnsi="Arial" w:eastAsia="Times New Roman" w:cs="Arial"/>
          <w:color w:val="101013"/>
          <w:sz w:val="24"/>
          <w:szCs w:val="24"/>
          <w:shd w:val="clear" w:color="auto" w:fill="FFFFFF"/>
          <w:lang w:eastAsia="en-US"/>
        </w:rPr>
        <w:t xml:space="preserve"> </w:t>
      </w:r>
      <w:r w:rsidRPr="006235CA" w:rsidR="006235CA">
        <w:rPr>
          <w:rFonts w:ascii="Arial" w:hAnsi="Arial" w:eastAsia="Times New Roman" w:cs="Arial"/>
          <w:color w:val="101013"/>
          <w:sz w:val="24"/>
          <w:szCs w:val="24"/>
          <w:shd w:val="clear" w:color="auto" w:fill="FFFFFF"/>
          <w:lang w:eastAsia="en-US"/>
        </w:rPr>
        <w:t>(</w:t>
      </w:r>
      <w:r w:rsidRPr="019BE0A9" w:rsidR="006235CA">
        <w:rPr>
          <w:rFonts w:ascii="Arial" w:hAnsi="Arial" w:eastAsia="Times New Roman" w:cs="Arial"/>
          <w:i w:val="1"/>
          <w:iCs w:val="1"/>
          <w:color w:val="000000"/>
          <w:sz w:val="24"/>
          <w:szCs w:val="24"/>
          <w:lang w:eastAsia="en-US"/>
        </w:rPr>
        <w:t>Infosec Resources</w:t>
      </w:r>
      <w:r w:rsidRPr="006235CA" w:rsidR="006235CA">
        <w:rPr>
          <w:rFonts w:ascii="Arial" w:hAnsi="Arial" w:eastAsia="Times New Roman" w:cs="Arial"/>
          <w:color w:val="101013"/>
          <w:sz w:val="24"/>
          <w:szCs w:val="24"/>
          <w:shd w:val="clear" w:color="auto" w:fill="FFFFFF"/>
          <w:lang w:eastAsia="en-US"/>
        </w:rPr>
        <w:t xml:space="preserve">) </w:t>
      </w:r>
    </w:p>
    <w:p w:rsidRPr="0041474C" w:rsidR="006235CA" w:rsidP="00206781" w:rsidRDefault="006235CA" w14:paraId="6DB1B244" w14:textId="77777777">
      <w:pPr>
        <w:spacing w:after="0" w:line="276" w:lineRule="auto"/>
        <w:ind w:left="720" w:firstLine="720"/>
        <w:jc w:val="left"/>
        <w:rPr>
          <w:rFonts w:ascii="Arial" w:hAnsi="Arial" w:eastAsia="Times New Roman" w:cs="Arial"/>
          <w:color w:val="101013"/>
          <w:sz w:val="24"/>
          <w:szCs w:val="24"/>
          <w:shd w:val="clear" w:color="auto" w:fill="FFFFFF"/>
          <w:lang w:eastAsia="en-US"/>
        </w:rPr>
      </w:pPr>
    </w:p>
    <w:p w:rsidRPr="006235CA" w:rsidR="006235CA" w:rsidP="00206781" w:rsidRDefault="006235CA" w14:paraId="39778C48" w14:textId="4256EFA9">
      <w:pPr>
        <w:spacing w:after="0" w:line="276" w:lineRule="auto"/>
        <w:ind w:left="720" w:firstLine="720"/>
        <w:jc w:val="left"/>
        <w:rPr>
          <w:rFonts w:ascii="Arial" w:hAnsi="Arial" w:eastAsia="Times New Roman" w:cs="Arial"/>
          <w:sz w:val="24"/>
          <w:szCs w:val="24"/>
          <w:lang w:eastAsia="en-US"/>
        </w:rPr>
      </w:pPr>
      <w:r w:rsidRPr="006235CA" w:rsidR="006235CA">
        <w:rPr>
          <w:rFonts w:ascii="Arial" w:hAnsi="Arial" w:eastAsia="Times New Roman" w:cs="Arial"/>
          <w:color w:val="101013"/>
          <w:sz w:val="24"/>
          <w:szCs w:val="24"/>
          <w:shd w:val="clear" w:color="auto" w:fill="FFFFFF"/>
          <w:lang w:eastAsia="en-US"/>
        </w:rPr>
        <w:t xml:space="preserve">Assets classification is based on sensitivity, criticality, and the degree of protection </w:t>
      </w:r>
      <w:r w:rsidRPr="006235CA" w:rsidR="006235CA">
        <w:rPr>
          <w:rFonts w:ascii="Arial" w:hAnsi="Arial" w:eastAsia="Times New Roman" w:cs="Arial"/>
          <w:color w:val="101013"/>
          <w:sz w:val="24"/>
          <w:szCs w:val="24"/>
          <w:shd w:val="clear" w:color="auto" w:fill="FFFFFF"/>
          <w:lang w:eastAsia="en-US"/>
        </w:rPr>
        <w:t xml:space="preserve">required</w:t>
      </w:r>
      <w:r w:rsidRPr="006235CA" w:rsidR="006235CA">
        <w:rPr>
          <w:rFonts w:ascii="Arial" w:hAnsi="Arial" w:eastAsia="Times New Roman" w:cs="Arial"/>
          <w:color w:val="101013"/>
          <w:sz w:val="24"/>
          <w:szCs w:val="24"/>
          <w:shd w:val="clear" w:color="auto" w:fill="FFFFFF"/>
          <w:lang w:eastAsia="en-US"/>
        </w:rPr>
        <w:t xml:space="preserve"> to ensure their security. According to Queensland law, every university must adhere to the Information Privacy Principles. There are various classifications depending on the organization, but we should focus on Information assets. Every part of institutional information must be categorized into one of three sensitivity levels: public, </w:t>
      </w:r>
      <w:r w:rsidRPr="006235CA" w:rsidR="006235CA">
        <w:rPr>
          <w:rFonts w:ascii="Arial" w:hAnsi="Arial" w:eastAsia="Times New Roman" w:cs="Arial"/>
          <w:color w:val="101013"/>
          <w:sz w:val="24"/>
          <w:szCs w:val="24"/>
          <w:shd w:val="clear" w:color="auto" w:fill="FFFFFF"/>
          <w:lang w:eastAsia="en-US"/>
        </w:rPr>
        <w:t xml:space="preserve">internal</w:t>
      </w:r>
      <w:r w:rsidRPr="006235CA" w:rsidR="006235CA">
        <w:rPr>
          <w:rFonts w:ascii="Arial" w:hAnsi="Arial" w:eastAsia="Times New Roman" w:cs="Arial"/>
          <w:color w:val="101013"/>
          <w:sz w:val="24"/>
          <w:szCs w:val="24"/>
          <w:shd w:val="clear" w:color="auto" w:fill="FFFFFF"/>
          <w:lang w:eastAsia="en-US"/>
        </w:rPr>
        <w:t xml:space="preserve"> and restricted. </w:t>
      </w:r>
      <w:r w:rsidRPr="006235CA" w:rsidR="006235CA">
        <w:rPr>
          <w:rFonts w:ascii="Arial" w:hAnsi="Arial" w:eastAsia="Times New Roman" w:cs="Arial"/>
          <w:color w:val="101013"/>
          <w:sz w:val="24"/>
          <w:szCs w:val="24"/>
          <w:shd w:val="clear" w:color="auto" w:fill="FFFFFF"/>
          <w:lang w:eastAsia="en-US"/>
        </w:rPr>
        <w:t xml:space="preserve">Basically, public</w:t>
      </w:r>
      <w:r w:rsidRPr="006235CA" w:rsidR="006235CA">
        <w:rPr>
          <w:rFonts w:ascii="Arial" w:hAnsi="Arial" w:eastAsia="Times New Roman" w:cs="Arial"/>
          <w:color w:val="101013"/>
          <w:sz w:val="24"/>
          <w:szCs w:val="24"/>
          <w:shd w:val="clear" w:color="auto" w:fill="FFFFFF"/>
          <w:lang w:eastAsia="en-US"/>
        </w:rPr>
        <w:t xml:space="preserve"> information </w:t>
      </w:r>
      <w:r w:rsidRPr="0041474C" w:rsidR="006235CA">
        <w:rPr>
          <w:rFonts w:ascii="Arial" w:hAnsi="Arial" w:eastAsia="Times New Roman" w:cs="Arial"/>
          <w:color w:val="101013"/>
          <w:sz w:val="24"/>
          <w:szCs w:val="24"/>
          <w:shd w:val="clear" w:color="auto" w:fill="FFFFFF"/>
          <w:lang w:eastAsia="en-US"/>
        </w:rPr>
        <w:t xml:space="preserve">like </w:t>
      </w:r>
      <w:r w:rsidRPr="006235CA" w:rsidR="006235CA">
        <w:rPr>
          <w:rFonts w:ascii="Arial" w:hAnsi="Arial" w:eastAsia="Times New Roman" w:cs="Arial"/>
          <w:color w:val="101013"/>
          <w:sz w:val="24"/>
          <w:szCs w:val="24"/>
          <w:shd w:val="clear" w:color="auto" w:fill="FFFFFF"/>
          <w:lang w:eastAsia="en-US"/>
        </w:rPr>
        <w:t>accessible websites</w:t>
      </w:r>
      <w:r w:rsidR="00C04246">
        <w:rPr>
          <w:rFonts w:ascii="Arial" w:hAnsi="Arial" w:eastAsia="Times New Roman" w:cs="Arial"/>
          <w:color w:val="101013"/>
          <w:sz w:val="24"/>
          <w:szCs w:val="24"/>
          <w:shd w:val="clear" w:color="auto" w:fill="FFFFFF"/>
          <w:lang w:eastAsia="en-US"/>
        </w:rPr>
        <w:t xml:space="preserve"> or</w:t>
      </w:r>
      <w:r w:rsidRPr="006235CA" w:rsidR="006235CA">
        <w:rPr>
          <w:rFonts w:ascii="Arial" w:hAnsi="Arial" w:eastAsia="Times New Roman" w:cs="Arial"/>
          <w:color w:val="101013"/>
          <w:sz w:val="24"/>
          <w:szCs w:val="24"/>
          <w:shd w:val="clear" w:color="auto" w:fill="FFFFFF"/>
          <w:lang w:eastAsia="en-US"/>
        </w:rPr>
        <w:t xml:space="preserve"> promotional materials</w:t>
      </w:r>
      <w:r w:rsidRPr="0041474C" w:rsidR="006235CA">
        <w:rPr>
          <w:rFonts w:ascii="Arial" w:hAnsi="Arial" w:eastAsia="Times New Roman" w:cs="Arial"/>
          <w:color w:val="101013"/>
          <w:sz w:val="24"/>
          <w:szCs w:val="24"/>
          <w:shd w:val="clear" w:color="auto" w:fill="FFFFFF"/>
          <w:lang w:eastAsia="en-US"/>
        </w:rPr>
        <w:t xml:space="preserve"> is</w:t>
      </w:r>
      <w:r w:rsidRPr="006235CA" w:rsidR="006235CA">
        <w:rPr>
          <w:rFonts w:ascii="Arial" w:hAnsi="Arial" w:eastAsia="Times New Roman" w:cs="Arial"/>
          <w:color w:val="101013"/>
          <w:sz w:val="24"/>
          <w:szCs w:val="24"/>
          <w:shd w:val="clear" w:color="auto" w:fill="FFFFFF"/>
          <w:lang w:eastAsia="en-US"/>
        </w:rPr>
        <w:t xml:space="preserve"> </w:t>
      </w:r>
      <w:r w:rsidRPr="006235CA" w:rsidR="006235CA">
        <w:rPr>
          <w:rFonts w:ascii="Arial" w:hAnsi="Arial" w:eastAsia="Times New Roman" w:cs="Arial"/>
          <w:color w:val="101013"/>
          <w:sz w:val="24"/>
          <w:szCs w:val="24"/>
          <w:shd w:val="clear" w:color="auto" w:fill="FFFFFF"/>
          <w:lang w:eastAsia="en-US"/>
        </w:rPr>
        <w:t xml:space="preserve">permitted</w:t>
      </w:r>
      <w:r w:rsidRPr="006235CA" w:rsidR="006235CA">
        <w:rPr>
          <w:rFonts w:ascii="Arial" w:hAnsi="Arial" w:eastAsia="Times New Roman" w:cs="Arial"/>
          <w:color w:val="101013"/>
          <w:sz w:val="24"/>
          <w:szCs w:val="24"/>
          <w:shd w:val="clear" w:color="auto" w:fill="FFFFFF"/>
          <w:lang w:eastAsia="en-US"/>
        </w:rPr>
        <w:t xml:space="preserve"> and </w:t>
      </w:r>
      <w:r w:rsidRPr="0041474C" w:rsidR="006235CA">
        <w:rPr>
          <w:rFonts w:ascii="Arial" w:hAnsi="Arial" w:eastAsia="Times New Roman" w:cs="Arial"/>
          <w:color w:val="101013"/>
          <w:sz w:val="24"/>
          <w:szCs w:val="24"/>
          <w:shd w:val="clear" w:color="auto" w:fill="FFFFFF"/>
          <w:lang w:eastAsia="en-US"/>
        </w:rPr>
        <w:t xml:space="preserve">does not </w:t>
      </w:r>
      <w:r w:rsidRPr="0041474C" w:rsidR="006235CA">
        <w:rPr>
          <w:rFonts w:ascii="Arial" w:hAnsi="Arial" w:eastAsia="Times New Roman" w:cs="Arial"/>
          <w:color w:val="101013"/>
          <w:sz w:val="24"/>
          <w:szCs w:val="24"/>
          <w:shd w:val="clear" w:color="auto" w:fill="FFFFFF"/>
          <w:lang w:eastAsia="en-US"/>
        </w:rPr>
        <w:t>contain</w:t>
      </w:r>
      <w:r w:rsidRPr="006235CA" w:rsidR="006235CA">
        <w:rPr>
          <w:rFonts w:ascii="Arial" w:hAnsi="Arial" w:eastAsia="Times New Roman" w:cs="Arial"/>
          <w:color w:val="101013"/>
          <w:sz w:val="24"/>
          <w:szCs w:val="24"/>
          <w:shd w:val="clear" w:color="auto" w:fill="FFFFFF"/>
          <w:lang w:eastAsia="en-US"/>
        </w:rPr>
        <w:t xml:space="preserve"> sensitive or proprietary information. Next is internal, assets for internal use within the organization may </w:t>
      </w:r>
      <w:r w:rsidRPr="006235CA" w:rsidR="006235CA">
        <w:rPr>
          <w:rFonts w:ascii="Arial" w:hAnsi="Arial" w:eastAsia="Times New Roman" w:cs="Arial"/>
          <w:color w:val="101013"/>
          <w:sz w:val="24"/>
          <w:szCs w:val="24"/>
          <w:shd w:val="clear" w:color="auto" w:fill="FFFFFF"/>
          <w:lang w:eastAsia="en-US"/>
        </w:rPr>
        <w:t xml:space="preserve">contain</w:t>
      </w:r>
      <w:r w:rsidRPr="006235CA" w:rsidR="006235CA">
        <w:rPr>
          <w:rFonts w:ascii="Arial" w:hAnsi="Arial" w:eastAsia="Times New Roman" w:cs="Arial"/>
          <w:color w:val="101013"/>
          <w:sz w:val="24"/>
          <w:szCs w:val="24"/>
          <w:shd w:val="clear" w:color="auto" w:fill="FFFFFF"/>
          <w:lang w:eastAsia="en-US"/>
        </w:rPr>
        <w:t xml:space="preserve"> sensitive or proprietary information. Access to these assets is limited, examples include internal documents, non-public financial information. Last is restricted information, w</w:t>
      </w:r>
      <w:r w:rsidR="00C04246">
        <w:rPr>
          <w:rFonts w:ascii="Arial" w:hAnsi="Arial" w:eastAsia="Times New Roman" w:cs="Arial"/>
          <w:color w:val="101013"/>
          <w:sz w:val="24"/>
          <w:szCs w:val="24"/>
          <w:shd w:val="clear" w:color="auto" w:fill="FFFFFF"/>
          <w:lang w:eastAsia="en-US"/>
        </w:rPr>
        <w:t>hich is</w:t>
      </w:r>
      <w:r w:rsidRPr="006235CA" w:rsidR="006235CA">
        <w:rPr>
          <w:rFonts w:ascii="Arial" w:hAnsi="Arial" w:eastAsia="Times New Roman" w:cs="Arial"/>
          <w:color w:val="101013"/>
          <w:sz w:val="24"/>
          <w:szCs w:val="24"/>
          <w:shd w:val="clear" w:color="auto" w:fill="FFFFFF"/>
          <w:lang w:eastAsia="en-US"/>
        </w:rPr>
        <w:t xml:space="preserve"> </w:t>
      </w:r>
      <w:ins w:author="NGUYEN HUU DO" w:date="2023-06-29T17:56:07.881Z" w:id="6805708">
        <w:r w:rsidRPr="006235CA" w:rsidR="4F0D7D82">
          <w:rPr>
            <w:rFonts w:ascii="Arial" w:hAnsi="Arial" w:eastAsia="Times New Roman" w:cs="Arial"/>
            <w:color w:val="101013"/>
            <w:sz w:val="24"/>
            <w:szCs w:val="24"/>
            <w:shd w:val="clear" w:color="auto" w:fill="FFFFFF"/>
            <w:lang w:eastAsia="en-US"/>
          </w:rPr>
          <w:t xml:space="preserve">extremely sensitive</w:t>
        </w:r>
      </w:ins>
      <w:r w:rsidRPr="006235CA" w:rsidR="006235CA">
        <w:rPr>
          <w:rFonts w:ascii="Arial" w:hAnsi="Arial" w:eastAsia="Times New Roman" w:cs="Arial"/>
          <w:color w:val="101013"/>
          <w:sz w:val="24"/>
          <w:szCs w:val="24"/>
          <w:shd w:val="clear" w:color="auto" w:fill="FFFFFF"/>
          <w:lang w:eastAsia="en-US"/>
        </w:rPr>
        <w:t xml:space="preserve"> or secre</w:t>
      </w:r>
      <w:r w:rsidR="00C04246">
        <w:rPr>
          <w:rFonts w:ascii="Arial" w:hAnsi="Arial" w:eastAsia="Times New Roman" w:cs="Arial"/>
          <w:color w:val="101013"/>
          <w:sz w:val="24"/>
          <w:szCs w:val="24"/>
          <w:shd w:val="clear" w:color="auto" w:fill="FFFFFF"/>
          <w:lang w:eastAsia="en-US"/>
        </w:rPr>
        <w:t>t</w:t>
      </w:r>
      <w:r w:rsidRPr="006235CA" w:rsidR="006235CA">
        <w:rPr>
          <w:rFonts w:ascii="Arial" w:hAnsi="Arial" w:eastAsia="Times New Roman" w:cs="Arial"/>
          <w:color w:val="101013"/>
          <w:sz w:val="24"/>
          <w:szCs w:val="24"/>
          <w:shd w:val="clear" w:color="auto" w:fill="FFFFFF"/>
          <w:lang w:eastAsia="en-US"/>
        </w:rPr>
        <w:t xml:space="preserve">. Unlike </w:t>
      </w:r>
      <w:r w:rsidRPr="0041474C" w:rsidR="006235CA">
        <w:rPr>
          <w:rFonts w:ascii="Arial" w:hAnsi="Arial" w:eastAsia="Times New Roman" w:cs="Arial"/>
          <w:color w:val="101013"/>
          <w:sz w:val="24"/>
          <w:szCs w:val="24"/>
          <w:shd w:val="clear" w:color="auto" w:fill="FFFFFF"/>
          <w:lang w:eastAsia="en-US"/>
        </w:rPr>
        <w:t xml:space="preserve">the 2 </w:t>
      </w:r>
      <w:r w:rsidRPr="0041474C" w:rsidR="006235CA">
        <w:rPr>
          <w:rFonts w:ascii="Arial" w:hAnsi="Arial" w:eastAsia="Times New Roman" w:cs="Arial"/>
          <w:color w:val="101013"/>
          <w:sz w:val="24"/>
          <w:szCs w:val="24"/>
          <w:shd w:val="clear" w:color="auto" w:fill="FFFFFF"/>
          <w:lang w:eastAsia="en-US"/>
        </w:rPr>
        <w:t>previous</w:t>
      </w:r>
      <w:r w:rsidRPr="006235CA" w:rsidR="006235CA">
        <w:rPr>
          <w:rFonts w:ascii="Arial" w:hAnsi="Arial" w:eastAsia="Times New Roman" w:cs="Arial"/>
          <w:color w:val="101013"/>
          <w:sz w:val="24"/>
          <w:szCs w:val="24"/>
          <w:shd w:val="clear" w:color="auto" w:fill="FFFFFF"/>
          <w:lang w:eastAsia="en-US"/>
        </w:rPr>
        <w:t xml:space="preserve"> </w:t>
      </w:r>
      <w:r w:rsidRPr="0041474C" w:rsidR="006235CA">
        <w:rPr>
          <w:rFonts w:ascii="Arial" w:hAnsi="Arial" w:eastAsia="Times New Roman" w:cs="Arial"/>
          <w:color w:val="101013"/>
          <w:sz w:val="24"/>
          <w:szCs w:val="24"/>
          <w:shd w:val="clear" w:color="auto" w:fill="FFFFFF"/>
          <w:lang w:eastAsia="en-US"/>
        </w:rPr>
        <w:t>classifications</w:t>
      </w:r>
      <w:r w:rsidRPr="006235CA" w:rsidR="006235CA">
        <w:rPr>
          <w:rFonts w:ascii="Arial" w:hAnsi="Arial" w:eastAsia="Times New Roman" w:cs="Arial"/>
          <w:color w:val="101013"/>
          <w:sz w:val="24"/>
          <w:szCs w:val="24"/>
          <w:shd w:val="clear" w:color="auto" w:fill="FFFFFF"/>
          <w:lang w:eastAsia="en-US"/>
        </w:rPr>
        <w:t xml:space="preserve">, access to these assets is tightly controlled, and they </w:t>
      </w:r>
      <w:r w:rsidRPr="006235CA" w:rsidR="006235CA">
        <w:rPr>
          <w:rFonts w:ascii="Arial" w:hAnsi="Arial" w:eastAsia="Times New Roman" w:cs="Arial"/>
          <w:color w:val="101013"/>
          <w:sz w:val="24"/>
          <w:szCs w:val="24"/>
          <w:shd w:val="clear" w:color="auto" w:fill="FFFFFF"/>
          <w:lang w:eastAsia="en-US"/>
        </w:rPr>
        <w:t>require</w:t>
      </w:r>
      <w:r w:rsidRPr="006235CA" w:rsidR="006235CA">
        <w:rPr>
          <w:rFonts w:ascii="Arial" w:hAnsi="Arial" w:eastAsia="Times New Roman" w:cs="Arial"/>
          <w:color w:val="101013"/>
          <w:sz w:val="24"/>
          <w:szCs w:val="24"/>
          <w:shd w:val="clear" w:color="auto" w:fill="FFFFFF"/>
          <w:lang w:eastAsia="en-US"/>
        </w:rPr>
        <w:t xml:space="preserve"> stringent security measures. (</w:t>
      </w:r>
      <w:r w:rsidRPr="019BE0A9" w:rsidR="006235CA">
        <w:rPr>
          <w:rFonts w:ascii="Arial" w:hAnsi="Arial" w:eastAsia="Times New Roman" w:cs="Arial"/>
          <w:i w:val="1"/>
          <w:iCs w:val="1"/>
          <w:color w:val="000000"/>
          <w:sz w:val="24"/>
          <w:szCs w:val="24"/>
          <w:lang w:eastAsia="en-US"/>
        </w:rPr>
        <w:t>Infosec Resources</w:t>
      </w:r>
      <w:r w:rsidRPr="006235CA" w:rsidR="006235CA">
        <w:rPr>
          <w:rFonts w:ascii="Arial" w:hAnsi="Arial" w:eastAsia="Times New Roman" w:cs="Arial"/>
          <w:color w:val="101013"/>
          <w:sz w:val="24"/>
          <w:szCs w:val="24"/>
          <w:shd w:val="clear" w:color="auto" w:fill="FFFFFF"/>
          <w:lang w:eastAsia="en-US"/>
        </w:rPr>
        <w:t>)</w:t>
      </w:r>
    </w:p>
    <w:p w:rsidRPr="006235CA" w:rsidR="006235CA" w:rsidP="00206781" w:rsidRDefault="006235CA" w14:paraId="3A4D6612" w14:textId="77777777">
      <w:pPr>
        <w:spacing w:after="240" w:line="276" w:lineRule="auto"/>
        <w:ind w:left="720" w:firstLine="720"/>
        <w:jc w:val="left"/>
        <w:rPr>
          <w:rFonts w:ascii="Arial" w:hAnsi="Arial" w:eastAsia="Times New Roman" w:cs="Arial"/>
          <w:sz w:val="24"/>
          <w:szCs w:val="24"/>
          <w:lang w:eastAsia="en-US"/>
        </w:rPr>
      </w:pPr>
    </w:p>
    <w:p w:rsidRPr="0041474C" w:rsidR="006235CA" w:rsidP="00206781" w:rsidRDefault="006235CA" w14:paraId="7F71CD11" w14:textId="6A0C705F">
      <w:pPr>
        <w:spacing w:after="0" w:line="276" w:lineRule="auto"/>
        <w:ind w:left="720" w:firstLine="720"/>
        <w:jc w:val="left"/>
        <w:rPr>
          <w:rFonts w:ascii="Arial" w:hAnsi="Arial" w:eastAsia="Times New Roman" w:cs="Arial"/>
          <w:color w:val="101013"/>
          <w:sz w:val="24"/>
          <w:szCs w:val="24"/>
          <w:shd w:val="clear" w:color="auto" w:fill="FFFFFF"/>
          <w:lang w:eastAsia="en-US"/>
        </w:rPr>
      </w:pPr>
      <w:r w:rsidRPr="006235CA">
        <w:rPr>
          <w:rFonts w:ascii="Arial" w:hAnsi="Arial" w:eastAsia="Times New Roman" w:cs="Arial"/>
          <w:color w:val="101013"/>
          <w:sz w:val="24"/>
          <w:szCs w:val="24"/>
          <w:shd w:val="clear" w:color="auto" w:fill="FFFFFF"/>
          <w:lang w:eastAsia="en-US"/>
        </w:rPr>
        <w:t xml:space="preserve">Pros of asset classification is enhanced security. Asset classification helps improve security and protection by separating </w:t>
      </w:r>
      <w:r w:rsidRPr="0041474C">
        <w:rPr>
          <w:rFonts w:ascii="Arial" w:hAnsi="Arial" w:eastAsia="Times New Roman" w:cs="Arial"/>
          <w:color w:val="101013"/>
          <w:sz w:val="24"/>
          <w:szCs w:val="24"/>
          <w:shd w:val="clear" w:color="auto" w:fill="FFFFFF"/>
          <w:lang w:eastAsia="en-US"/>
        </w:rPr>
        <w:t>into</w:t>
      </w:r>
      <w:r w:rsidRPr="006235CA">
        <w:rPr>
          <w:rFonts w:ascii="Arial" w:hAnsi="Arial" w:eastAsia="Times New Roman" w:cs="Arial"/>
          <w:color w:val="101013"/>
          <w:sz w:val="24"/>
          <w:szCs w:val="24"/>
          <w:shd w:val="clear" w:color="auto" w:fill="FFFFFF"/>
          <w:lang w:eastAsia="en-US"/>
        </w:rPr>
        <w:t xml:space="preserve"> different types of information (public, internal and restricted). </w:t>
      </w:r>
    </w:p>
    <w:p w:rsidRPr="0041474C" w:rsidR="006235CA" w:rsidP="00206781" w:rsidRDefault="006235CA" w14:paraId="4530D816" w14:textId="77777777">
      <w:pPr>
        <w:spacing w:after="0" w:line="276" w:lineRule="auto"/>
        <w:ind w:left="720" w:firstLine="720"/>
        <w:jc w:val="left"/>
        <w:rPr>
          <w:rFonts w:ascii="Arial" w:hAnsi="Arial" w:eastAsia="Times New Roman" w:cs="Arial"/>
          <w:color w:val="101013"/>
          <w:sz w:val="24"/>
          <w:szCs w:val="24"/>
          <w:shd w:val="clear" w:color="auto" w:fill="FFFFFF"/>
          <w:lang w:eastAsia="en-US"/>
        </w:rPr>
      </w:pPr>
    </w:p>
    <w:p w:rsidRPr="006235CA" w:rsidR="006235CA" w:rsidP="00206781" w:rsidRDefault="006235CA" w14:paraId="4651980E" w14:textId="4BD4FE69">
      <w:pPr>
        <w:spacing w:after="0" w:line="276" w:lineRule="auto"/>
        <w:ind w:left="720" w:firstLine="720"/>
        <w:jc w:val="left"/>
        <w:rPr>
          <w:rFonts w:ascii="Arial" w:hAnsi="Arial" w:eastAsia="Times New Roman" w:cs="Arial"/>
          <w:sz w:val="24"/>
          <w:szCs w:val="24"/>
          <w:lang w:eastAsia="en-US"/>
        </w:rPr>
      </w:pPr>
      <w:r w:rsidRPr="006235CA">
        <w:rPr>
          <w:rFonts w:ascii="Arial" w:hAnsi="Arial" w:eastAsia="Times New Roman" w:cs="Arial"/>
          <w:color w:val="101013"/>
          <w:sz w:val="24"/>
          <w:szCs w:val="24"/>
          <w:shd w:val="clear" w:color="auto" w:fill="FFFFFF"/>
          <w:lang w:eastAsia="en-US"/>
        </w:rPr>
        <w:t>On the other hand, it also has drawbacks, which are insider threats. Authorized users with access to classified assets may nevertheless inadvertently or willfully abuse their credentials.</w:t>
      </w:r>
    </w:p>
    <w:p w:rsidRPr="006235CA" w:rsidR="006235CA" w:rsidP="00206781" w:rsidRDefault="006235CA" w14:paraId="434330EB" w14:textId="77777777">
      <w:pPr>
        <w:spacing w:after="0" w:line="276" w:lineRule="auto"/>
        <w:ind w:left="720" w:firstLine="720"/>
        <w:jc w:val="left"/>
        <w:rPr>
          <w:rFonts w:ascii="Arial" w:hAnsi="Arial" w:eastAsia="Times New Roman" w:cs="Arial"/>
          <w:sz w:val="24"/>
          <w:szCs w:val="24"/>
          <w:lang w:eastAsia="en-US"/>
        </w:rPr>
      </w:pPr>
    </w:p>
    <w:p w:rsidRPr="006235CA" w:rsidR="006235CA" w:rsidP="00206781" w:rsidRDefault="006235CA" w14:paraId="03B88D6D" w14:textId="3B3C5BD2">
      <w:pPr>
        <w:spacing w:after="0" w:line="276" w:lineRule="auto"/>
        <w:ind w:left="720" w:firstLine="720"/>
        <w:jc w:val="left"/>
        <w:rPr>
          <w:rFonts w:ascii="Arial" w:hAnsi="Arial" w:eastAsia="Times New Roman" w:cs="Arial"/>
          <w:sz w:val="24"/>
          <w:szCs w:val="24"/>
          <w:lang w:eastAsia="en-US"/>
        </w:rPr>
      </w:pPr>
      <w:r w:rsidRPr="006235CA">
        <w:rPr>
          <w:rFonts w:ascii="Arial" w:hAnsi="Arial" w:eastAsia="Times New Roman" w:cs="Arial"/>
          <w:color w:val="101013"/>
          <w:sz w:val="24"/>
          <w:szCs w:val="24"/>
          <w:shd w:val="clear" w:color="auto" w:fill="FFFFFF"/>
          <w:lang w:eastAsia="en-US"/>
        </w:rPr>
        <w:t xml:space="preserve">For the ANU attack, basically after </w:t>
      </w:r>
      <w:r w:rsidRPr="0041474C">
        <w:rPr>
          <w:rFonts w:ascii="Arial" w:hAnsi="Arial" w:eastAsia="Times New Roman" w:cs="Arial"/>
          <w:color w:val="101013"/>
          <w:sz w:val="24"/>
          <w:szCs w:val="24"/>
          <w:shd w:val="clear" w:color="auto" w:fill="FFFFFF"/>
          <w:lang w:eastAsia="en-US"/>
        </w:rPr>
        <w:t>reaching</w:t>
      </w:r>
      <w:r w:rsidRPr="006235CA">
        <w:rPr>
          <w:rFonts w:ascii="Arial" w:hAnsi="Arial" w:eastAsia="Times New Roman" w:cs="Arial"/>
          <w:color w:val="101013"/>
          <w:sz w:val="24"/>
          <w:szCs w:val="24"/>
          <w:shd w:val="clear" w:color="auto" w:fill="FFFFFF"/>
          <w:lang w:eastAsia="en-US"/>
        </w:rPr>
        <w:t xml:space="preserve"> the university’s system, they went into each </w:t>
      </w:r>
      <w:r w:rsidRPr="0041474C">
        <w:rPr>
          <w:rFonts w:ascii="Arial" w:hAnsi="Arial" w:eastAsia="Times New Roman" w:cs="Arial"/>
          <w:color w:val="101013"/>
          <w:sz w:val="24"/>
          <w:szCs w:val="24"/>
          <w:shd w:val="clear" w:color="auto" w:fill="FFFFFF"/>
          <w:lang w:eastAsia="en-US"/>
        </w:rPr>
        <w:t>classification</w:t>
      </w:r>
      <w:r w:rsidR="00C04246">
        <w:rPr>
          <w:rFonts w:ascii="Arial" w:hAnsi="Arial" w:eastAsia="Times New Roman" w:cs="Arial"/>
          <w:color w:val="101013"/>
          <w:sz w:val="24"/>
          <w:szCs w:val="24"/>
          <w:shd w:val="clear" w:color="auto" w:fill="FFFFFF"/>
          <w:lang w:eastAsia="en-US"/>
        </w:rPr>
        <w:t xml:space="preserve">, everything </w:t>
      </w:r>
      <w:r w:rsidRPr="006235CA">
        <w:rPr>
          <w:rFonts w:ascii="Arial" w:hAnsi="Arial" w:eastAsia="Times New Roman" w:cs="Arial"/>
          <w:color w:val="101013"/>
          <w:sz w:val="24"/>
          <w:szCs w:val="24"/>
          <w:shd w:val="clear" w:color="auto" w:fill="FFFFFF"/>
          <w:lang w:eastAsia="en-US"/>
        </w:rPr>
        <w:t xml:space="preserve">has been cracked. </w:t>
      </w:r>
      <w:r w:rsidRPr="0041474C">
        <w:rPr>
          <w:rFonts w:ascii="Arial" w:hAnsi="Arial" w:eastAsia="Times New Roman" w:cs="Arial"/>
          <w:color w:val="101013"/>
          <w:sz w:val="24"/>
          <w:szCs w:val="24"/>
          <w:shd w:val="clear" w:color="auto" w:fill="FFFFFF"/>
          <w:lang w:eastAsia="en-US"/>
        </w:rPr>
        <w:t xml:space="preserve">Data </w:t>
      </w:r>
      <w:r w:rsidRPr="006235CA">
        <w:rPr>
          <w:rFonts w:ascii="Arial" w:hAnsi="Arial" w:eastAsia="Times New Roman" w:cs="Arial"/>
          <w:color w:val="101013"/>
          <w:sz w:val="24"/>
          <w:szCs w:val="24"/>
          <w:shd w:val="clear" w:color="auto" w:fill="FFFFFF"/>
          <w:lang w:eastAsia="en-US"/>
        </w:rPr>
        <w:t>encryption</w:t>
      </w:r>
      <w:r w:rsidRPr="0041474C">
        <w:rPr>
          <w:rFonts w:ascii="Arial" w:hAnsi="Arial" w:eastAsia="Times New Roman" w:cs="Arial"/>
          <w:color w:val="101013"/>
          <w:sz w:val="24"/>
          <w:szCs w:val="24"/>
          <w:shd w:val="clear" w:color="auto" w:fill="FFFFFF"/>
          <w:lang w:eastAsia="en-US"/>
        </w:rPr>
        <w:t xml:space="preserve"> should be added to </w:t>
      </w:r>
      <w:r w:rsidRPr="006235CA">
        <w:rPr>
          <w:rFonts w:ascii="Arial" w:hAnsi="Arial" w:eastAsia="Times New Roman" w:cs="Arial"/>
          <w:color w:val="101013"/>
          <w:sz w:val="24"/>
          <w:szCs w:val="24"/>
          <w:shd w:val="clear" w:color="auto" w:fill="FFFFFF"/>
          <w:lang w:eastAsia="en-US"/>
        </w:rPr>
        <w:t>enhance security and mitigate risks. It means adding an</w:t>
      </w:r>
      <w:r w:rsidR="006C1FA7">
        <w:rPr>
          <w:rFonts w:ascii="Arial" w:hAnsi="Arial" w:eastAsia="Times New Roman" w:cs="Arial"/>
          <w:color w:val="101013"/>
          <w:sz w:val="24"/>
          <w:szCs w:val="24"/>
          <w:shd w:val="clear" w:color="auto" w:fill="FFFFFF"/>
          <w:lang w:eastAsia="en-US"/>
        </w:rPr>
        <w:t xml:space="preserve">other </w:t>
      </w:r>
      <w:r w:rsidRPr="006235CA">
        <w:rPr>
          <w:rFonts w:ascii="Arial" w:hAnsi="Arial" w:eastAsia="Times New Roman" w:cs="Arial"/>
          <w:color w:val="101013"/>
          <w:sz w:val="24"/>
          <w:szCs w:val="24"/>
          <w:shd w:val="clear" w:color="auto" w:fill="FFFFFF"/>
          <w:lang w:eastAsia="en-US"/>
        </w:rPr>
        <w:t>layer of protection</w:t>
      </w:r>
      <w:r w:rsidR="00C04246">
        <w:rPr>
          <w:rFonts w:ascii="Arial" w:hAnsi="Arial" w:eastAsia="Times New Roman" w:cs="Arial"/>
          <w:color w:val="101013"/>
          <w:sz w:val="24"/>
          <w:szCs w:val="24"/>
          <w:shd w:val="clear" w:color="auto" w:fill="FFFFFF"/>
          <w:lang w:eastAsia="en-US"/>
        </w:rPr>
        <w:t xml:space="preserve">, </w:t>
      </w:r>
      <w:r w:rsidRPr="006235CA">
        <w:rPr>
          <w:rFonts w:ascii="Arial" w:hAnsi="Arial" w:eastAsia="Times New Roman" w:cs="Arial"/>
          <w:color w:val="101013"/>
          <w:sz w:val="24"/>
          <w:szCs w:val="24"/>
          <w:shd w:val="clear" w:color="auto" w:fill="FFFFFF"/>
          <w:lang w:eastAsia="en-US"/>
        </w:rPr>
        <w:t xml:space="preserve">even if </w:t>
      </w:r>
      <w:r w:rsidR="006C1FA7">
        <w:rPr>
          <w:rFonts w:ascii="Arial" w:hAnsi="Arial" w:eastAsia="Times New Roman" w:cs="Arial"/>
          <w:color w:val="101013"/>
          <w:sz w:val="24"/>
          <w:szCs w:val="24"/>
          <w:shd w:val="clear" w:color="auto" w:fill="FFFFFF"/>
          <w:lang w:eastAsia="en-US"/>
        </w:rPr>
        <w:t>attacker</w:t>
      </w:r>
      <w:r w:rsidR="00033E32">
        <w:rPr>
          <w:rFonts w:ascii="Arial" w:hAnsi="Arial" w:eastAsia="Times New Roman" w:cs="Arial"/>
          <w:color w:val="101013"/>
          <w:sz w:val="24"/>
          <w:szCs w:val="24"/>
          <w:shd w:val="clear" w:color="auto" w:fill="FFFFFF"/>
          <w:lang w:eastAsia="en-US"/>
        </w:rPr>
        <w:t xml:space="preserve">s </w:t>
      </w:r>
      <w:r w:rsidRPr="006235CA">
        <w:rPr>
          <w:rFonts w:ascii="Arial" w:hAnsi="Arial" w:eastAsia="Times New Roman" w:cs="Arial"/>
          <w:color w:val="101013"/>
          <w:sz w:val="24"/>
          <w:szCs w:val="24"/>
          <w:shd w:val="clear" w:color="auto" w:fill="FFFFFF"/>
          <w:lang w:eastAsia="en-US"/>
        </w:rPr>
        <w:t xml:space="preserve">gain access to the data, they won't be able to read or utilize it without the decryption key. </w:t>
      </w:r>
    </w:p>
    <w:p w:rsidR="006235CA" w:rsidP="00206781" w:rsidRDefault="006235CA" w14:paraId="01191373" w14:textId="77777777">
      <w:pPr>
        <w:spacing w:after="0"/>
        <w:ind w:left="720" w:firstLine="720"/>
        <w:jc w:val="center"/>
        <w:rPr>
          <w:rFonts w:ascii="Arial" w:hAnsi="Arial" w:cs="Arial"/>
          <w:sz w:val="36"/>
          <w:szCs w:val="36"/>
        </w:rPr>
      </w:pPr>
    </w:p>
    <w:p w:rsidR="0041474C" w:rsidP="00206781" w:rsidRDefault="0041474C" w14:paraId="754764F0" w14:textId="77777777">
      <w:pPr>
        <w:spacing w:after="0"/>
        <w:ind w:left="720" w:firstLine="720"/>
        <w:jc w:val="center"/>
        <w:rPr>
          <w:rFonts w:ascii="Arial" w:hAnsi="Arial" w:cs="Arial"/>
          <w:sz w:val="36"/>
          <w:szCs w:val="36"/>
        </w:rPr>
      </w:pPr>
    </w:p>
    <w:p w:rsidR="0041474C" w:rsidP="00206781" w:rsidRDefault="0041474C" w14:paraId="7FA1D393" w14:textId="77777777">
      <w:pPr>
        <w:spacing w:after="0"/>
        <w:ind w:left="720" w:firstLine="720"/>
        <w:jc w:val="center"/>
        <w:rPr>
          <w:rFonts w:ascii="Arial" w:hAnsi="Arial" w:cs="Arial"/>
          <w:sz w:val="36"/>
          <w:szCs w:val="36"/>
        </w:rPr>
      </w:pPr>
    </w:p>
    <w:p w:rsidR="0041474C" w:rsidP="00206781" w:rsidRDefault="0041474C" w14:paraId="427B5346" w14:textId="10367222">
      <w:pPr>
        <w:spacing w:after="0"/>
        <w:ind w:left="720" w:firstLine="720"/>
        <w:jc w:val="center"/>
        <w:rPr>
          <w:rFonts w:ascii="Arial" w:hAnsi="Arial" w:cs="Arial"/>
          <w:b/>
          <w:bCs/>
          <w:sz w:val="36"/>
          <w:szCs w:val="36"/>
        </w:rPr>
      </w:pPr>
      <w:r w:rsidRPr="0041474C">
        <w:rPr>
          <w:rFonts w:ascii="Arial" w:hAnsi="Arial" w:cs="Arial"/>
          <w:b/>
          <w:bCs/>
          <w:sz w:val="36"/>
          <w:szCs w:val="36"/>
        </w:rPr>
        <w:t>SECURITY ASSESSMENT AND TRAINING</w:t>
      </w:r>
    </w:p>
    <w:p w:rsidR="0041474C" w:rsidP="00206781" w:rsidRDefault="0041474C" w14:paraId="7AF6DE40" w14:textId="77777777">
      <w:pPr>
        <w:spacing w:after="0" w:line="276" w:lineRule="auto"/>
        <w:ind w:left="720" w:firstLine="720"/>
        <w:jc w:val="center"/>
        <w:rPr>
          <w:rFonts w:ascii="Arial" w:hAnsi="Arial" w:cs="Arial"/>
          <w:b/>
          <w:bCs/>
          <w:sz w:val="36"/>
          <w:szCs w:val="36"/>
        </w:rPr>
      </w:pPr>
    </w:p>
    <w:p w:rsidRPr="0041474C" w:rsidR="0041474C" w:rsidP="00206781" w:rsidRDefault="0041474C" w14:paraId="64F2D44E" w14:textId="77777777">
      <w:pPr>
        <w:spacing w:after="0" w:line="276" w:lineRule="auto"/>
        <w:ind w:left="720" w:firstLine="720"/>
        <w:jc w:val="left"/>
        <w:rPr>
          <w:rFonts w:ascii="Times New Roman" w:hAnsi="Times New Roman" w:eastAsia="Times New Roman" w:cs="Times New Roman"/>
          <w:sz w:val="24"/>
          <w:szCs w:val="24"/>
          <w:lang w:eastAsia="en-US"/>
        </w:rPr>
      </w:pPr>
      <w:r w:rsidRPr="0041474C">
        <w:rPr>
          <w:rFonts w:ascii="Arial" w:hAnsi="Arial" w:eastAsia="Times New Roman" w:cs="Arial"/>
          <w:color w:val="000000"/>
          <w:sz w:val="24"/>
          <w:szCs w:val="24"/>
          <w:lang w:eastAsia="en-US"/>
        </w:rPr>
        <w:t>Security assessment and training are essential cybersecurity procedures that assist businesses in identifying vulnerabilities, evaluating risks, and enhancing their overall security posture.</w:t>
      </w:r>
      <w:r w:rsidRPr="0041474C">
        <w:rPr>
          <w:rFonts w:ascii="Arial" w:hAnsi="Arial" w:eastAsia="Times New Roman" w:cs="Arial"/>
          <w:i/>
          <w:iCs/>
          <w:color w:val="000000"/>
          <w:sz w:val="24"/>
          <w:szCs w:val="24"/>
          <w:lang w:eastAsia="en-US"/>
        </w:rPr>
        <w:t>(Smith, n.d.)</w:t>
      </w:r>
    </w:p>
    <w:p w:rsidRPr="0041474C" w:rsidR="0041474C" w:rsidP="00206781" w:rsidRDefault="0041474C" w14:paraId="52C79B23" w14:textId="77777777">
      <w:pPr>
        <w:spacing w:after="0" w:line="276" w:lineRule="auto"/>
        <w:ind w:left="720" w:firstLine="720"/>
        <w:jc w:val="left"/>
        <w:rPr>
          <w:rFonts w:ascii="Times New Roman" w:hAnsi="Times New Roman" w:eastAsia="Times New Roman" w:cs="Times New Roman"/>
          <w:sz w:val="24"/>
          <w:szCs w:val="24"/>
          <w:lang w:eastAsia="en-US"/>
        </w:rPr>
      </w:pPr>
      <w:r w:rsidRPr="0041474C">
        <w:rPr>
          <w:rFonts w:ascii="Arial" w:hAnsi="Arial" w:eastAsia="Times New Roman" w:cs="Arial"/>
          <w:color w:val="000000"/>
          <w:sz w:val="24"/>
          <w:szCs w:val="24"/>
          <w:lang w:eastAsia="en-US"/>
        </w:rPr>
        <w:tab/>
      </w:r>
    </w:p>
    <w:p w:rsidRPr="0041474C" w:rsidR="0041474C" w:rsidP="00206781" w:rsidRDefault="0041474C" w14:paraId="4E976FA5" w14:textId="4D12B4D8">
      <w:pPr>
        <w:spacing w:after="0" w:line="276" w:lineRule="auto"/>
        <w:ind w:left="720" w:firstLine="720"/>
        <w:jc w:val="left"/>
        <w:rPr>
          <w:rFonts w:ascii="Times New Roman" w:hAnsi="Times New Roman" w:eastAsia="Times New Roman" w:cs="Times New Roman"/>
          <w:sz w:val="24"/>
          <w:szCs w:val="24"/>
          <w:lang w:eastAsia="en-US"/>
        </w:rPr>
      </w:pPr>
      <w:r w:rsidRPr="0041474C">
        <w:rPr>
          <w:rFonts w:ascii="Arial" w:hAnsi="Arial" w:eastAsia="Times New Roman" w:cs="Arial"/>
          <w:color w:val="000000"/>
          <w:sz w:val="24"/>
          <w:szCs w:val="24"/>
          <w:lang w:eastAsia="en-US"/>
        </w:rPr>
        <w:t xml:space="preserve">There are two sub-domains that we need to focus on are vulnerability assessment and penetration testing. Conduct regular vulnerability assessments </w:t>
      </w:r>
      <w:r w:rsidRPr="00C2380A" w:rsidR="008B6340">
        <w:rPr>
          <w:rFonts w:ascii="Arial" w:hAnsi="Arial" w:cs="Arial"/>
          <w:color w:val="000000"/>
          <w:sz w:val="24"/>
          <w:szCs w:val="24"/>
        </w:rPr>
        <w:t>to identify weaknesses in systems such as vulnerabilities or misconfigurations</w:t>
      </w:r>
      <w:r w:rsidRPr="0041474C" w:rsidR="008B6340">
        <w:rPr>
          <w:rFonts w:ascii="Arial" w:hAnsi="Arial" w:eastAsia="Times New Roman" w:cs="Arial"/>
          <w:color w:val="000000"/>
          <w:sz w:val="24"/>
          <w:szCs w:val="24"/>
          <w:lang w:eastAsia="en-US"/>
        </w:rPr>
        <w:t xml:space="preserve"> </w:t>
      </w:r>
      <w:r w:rsidRPr="0041474C">
        <w:rPr>
          <w:rFonts w:ascii="Arial" w:hAnsi="Arial" w:eastAsia="Times New Roman" w:cs="Arial"/>
          <w:color w:val="000000"/>
          <w:sz w:val="24"/>
          <w:szCs w:val="24"/>
          <w:lang w:eastAsia="en-US"/>
        </w:rPr>
        <w:t>(</w:t>
      </w:r>
      <w:r w:rsidRPr="0041474C">
        <w:rPr>
          <w:rFonts w:ascii="Arial" w:hAnsi="Arial" w:eastAsia="Times New Roman" w:cs="Arial"/>
          <w:i/>
          <w:iCs/>
          <w:color w:val="000000"/>
          <w:sz w:val="24"/>
          <w:szCs w:val="24"/>
          <w:lang w:eastAsia="en-US"/>
        </w:rPr>
        <w:t>Umrao et al., 2012</w:t>
      </w:r>
      <w:r w:rsidRPr="0041474C">
        <w:rPr>
          <w:rFonts w:ascii="Arial" w:hAnsi="Arial" w:eastAsia="Times New Roman" w:cs="Arial"/>
          <w:color w:val="000000"/>
          <w:sz w:val="24"/>
          <w:szCs w:val="24"/>
          <w:lang w:eastAsia="en-US"/>
        </w:rPr>
        <w:t xml:space="preserve">). Organizations may proactively detect and remedy security flaws before attackers take advantage of them by regularly conducting vulnerability </w:t>
      </w:r>
      <w:r w:rsidRPr="00BC590B">
        <w:rPr>
          <w:rFonts w:ascii="Arial" w:hAnsi="Arial" w:eastAsia="Times New Roman" w:cs="Arial"/>
          <w:color w:val="000000"/>
          <w:sz w:val="24"/>
          <w:szCs w:val="24"/>
          <w:lang w:eastAsia="en-US"/>
        </w:rPr>
        <w:t>assessments. This enhances overall security posture, lowers the possibility of security events, and safeguards sensitive data and priceless assets. Penetration testing, also known as ethical hacking, uses the same tool as vulnerability assessments</w:t>
      </w:r>
      <w:r w:rsidR="00623A7F">
        <w:rPr>
          <w:rFonts w:ascii="Arial" w:hAnsi="Arial" w:eastAsia="Times New Roman" w:cs="Arial"/>
          <w:color w:val="000000"/>
          <w:sz w:val="24"/>
          <w:szCs w:val="24"/>
          <w:lang w:eastAsia="en-US"/>
        </w:rPr>
        <w:t xml:space="preserve"> but</w:t>
      </w:r>
      <w:r w:rsidRPr="00BC590B">
        <w:rPr>
          <w:rFonts w:ascii="Arial" w:hAnsi="Arial" w:eastAsia="Times New Roman" w:cs="Arial"/>
          <w:color w:val="000000"/>
          <w:sz w:val="24"/>
          <w:szCs w:val="24"/>
          <w:lang w:eastAsia="en-US"/>
        </w:rPr>
        <w:t xml:space="preserve"> </w:t>
      </w:r>
      <w:r w:rsidRPr="00BC590B" w:rsidR="00623A7F">
        <w:rPr>
          <w:rFonts w:ascii="Arial" w:hAnsi="Arial" w:cs="Arial"/>
          <w:color w:val="000000"/>
          <w:sz w:val="24"/>
          <w:szCs w:val="24"/>
        </w:rPr>
        <w:t>adds</w:t>
      </w:r>
      <w:r w:rsidRPr="00BC590B" w:rsidR="00BB1A56">
        <w:rPr>
          <w:rFonts w:ascii="Arial" w:hAnsi="Arial" w:cs="Arial"/>
          <w:color w:val="000000"/>
          <w:sz w:val="24"/>
          <w:szCs w:val="24"/>
        </w:rPr>
        <w:t xml:space="preserve"> attack techniques where an assessor tries to penetrate the system by utilizing weaknesses</w:t>
      </w:r>
      <w:r w:rsidRPr="00BC590B">
        <w:rPr>
          <w:rFonts w:ascii="Arial" w:hAnsi="Arial" w:eastAsia="Times New Roman" w:cs="Arial"/>
          <w:color w:val="000000"/>
          <w:sz w:val="24"/>
          <w:szCs w:val="24"/>
          <w:lang w:eastAsia="en-US"/>
        </w:rPr>
        <w:t>. A few strategies that may be employed in this are war dialing</w:t>
      </w:r>
      <w:r w:rsidRPr="006B2709">
        <w:rPr>
          <w:rFonts w:ascii="Arial" w:hAnsi="Arial" w:eastAsia="Times New Roman" w:cs="Arial"/>
          <w:color w:val="000000"/>
          <w:sz w:val="24"/>
          <w:szCs w:val="24"/>
          <w:lang w:eastAsia="en-US"/>
        </w:rPr>
        <w:t xml:space="preserve">, sniffing (monitor the network), eavesdropping (listening), dumpster diving, social engineering (human manipulation). The difference between these two methods </w:t>
      </w:r>
      <w:r w:rsidRPr="006B2709" w:rsidR="00623A7F">
        <w:rPr>
          <w:rFonts w:ascii="Arial" w:hAnsi="Arial" w:eastAsia="Times New Roman" w:cs="Arial"/>
          <w:color w:val="000000"/>
          <w:sz w:val="24"/>
          <w:szCs w:val="24"/>
          <w:lang w:eastAsia="en-US"/>
        </w:rPr>
        <w:t>is that</w:t>
      </w:r>
      <w:r w:rsidRPr="006B2709">
        <w:rPr>
          <w:rFonts w:ascii="Arial" w:hAnsi="Arial" w:eastAsia="Times New Roman" w:cs="Arial"/>
          <w:color w:val="333333"/>
          <w:sz w:val="24"/>
          <w:szCs w:val="24"/>
          <w:shd w:val="clear" w:color="auto" w:fill="FFFFFF"/>
          <w:lang w:eastAsia="en-US"/>
        </w:rPr>
        <w:t> </w:t>
      </w:r>
      <w:r w:rsidRPr="006B2709" w:rsidR="006B2709">
        <w:rPr>
          <w:rFonts w:ascii="Arial" w:hAnsi="Arial" w:cs="Arial"/>
          <w:color w:val="333333"/>
          <w:sz w:val="24"/>
          <w:szCs w:val="24"/>
          <w:shd w:val="clear" w:color="auto" w:fill="FFFFFF"/>
        </w:rPr>
        <w:t xml:space="preserve">vulnerability assessment is a high-level, automated evaluation that identifies and reports possible weaknesses whereas  penetration test is a comprehensive, hands-on examination conducted by an actual individual to identify and exploit system </w:t>
      </w:r>
      <w:r w:rsidRPr="006B2709" w:rsidR="00DB0D30">
        <w:rPr>
          <w:rFonts w:ascii="Arial" w:hAnsi="Arial" w:cs="Arial"/>
          <w:color w:val="333333"/>
          <w:sz w:val="24"/>
          <w:szCs w:val="24"/>
          <w:shd w:val="clear" w:color="auto" w:fill="FFFFFF"/>
        </w:rPr>
        <w:t>vulnerabilities.</w:t>
      </w:r>
      <w:r w:rsidRPr="006B2709" w:rsidR="006B2709">
        <w:rPr>
          <w:rFonts w:ascii="Arial" w:hAnsi="Arial" w:cs="Arial"/>
          <w:color w:val="333333"/>
          <w:sz w:val="24"/>
          <w:szCs w:val="24"/>
          <w:shd w:val="clear" w:color="auto" w:fill="FFFFFF"/>
        </w:rPr>
        <w:t xml:space="preserve"> (</w:t>
      </w:r>
      <w:r w:rsidRPr="006B2709" w:rsidR="006B2709">
        <w:rPr>
          <w:rFonts w:ascii="Arial" w:hAnsi="Arial" w:cs="Arial"/>
          <w:i/>
          <w:iCs/>
          <w:color w:val="333333"/>
          <w:sz w:val="24"/>
          <w:szCs w:val="24"/>
          <w:shd w:val="clear" w:color="auto" w:fill="FFFFFF"/>
        </w:rPr>
        <w:t>Glover, n.d</w:t>
      </w:r>
      <w:r w:rsidRPr="006B2709" w:rsidR="006B2709">
        <w:rPr>
          <w:rFonts w:ascii="Arial" w:hAnsi="Arial" w:cs="Arial"/>
          <w:color w:val="333333"/>
          <w:sz w:val="24"/>
          <w:szCs w:val="24"/>
          <w:shd w:val="clear" w:color="auto" w:fill="FFFFFF"/>
        </w:rPr>
        <w:t>.)</w:t>
      </w:r>
    </w:p>
    <w:p w:rsidRPr="0041474C" w:rsidR="0041474C" w:rsidP="00206781" w:rsidRDefault="0041474C" w14:paraId="22A2F64B" w14:textId="77777777">
      <w:pPr>
        <w:spacing w:after="0" w:line="276" w:lineRule="auto"/>
        <w:ind w:left="720" w:firstLine="720"/>
        <w:jc w:val="left"/>
        <w:rPr>
          <w:rFonts w:ascii="Times New Roman" w:hAnsi="Times New Roman" w:eastAsia="Times New Roman" w:cs="Times New Roman"/>
          <w:sz w:val="24"/>
          <w:szCs w:val="24"/>
          <w:lang w:eastAsia="en-US"/>
        </w:rPr>
      </w:pPr>
    </w:p>
    <w:p w:rsidRPr="0041474C" w:rsidR="0041474C" w:rsidP="00206781" w:rsidRDefault="0041474C" w14:paraId="60CF5D8E" w14:textId="19BA6659">
      <w:pPr>
        <w:spacing w:after="0" w:line="276" w:lineRule="auto"/>
        <w:ind w:left="720" w:firstLine="720"/>
        <w:jc w:val="left"/>
        <w:rPr>
          <w:rFonts w:ascii="Times New Roman" w:hAnsi="Times New Roman" w:eastAsia="Times New Roman" w:cs="Times New Roman"/>
          <w:sz w:val="24"/>
          <w:szCs w:val="24"/>
          <w:lang w:eastAsia="en-US"/>
        </w:rPr>
      </w:pPr>
      <w:r w:rsidRPr="0041474C">
        <w:rPr>
          <w:rFonts w:ascii="Arial" w:hAnsi="Arial" w:eastAsia="Times New Roman" w:cs="Arial"/>
          <w:color w:val="000000"/>
          <w:sz w:val="24"/>
          <w:szCs w:val="24"/>
          <w:lang w:eastAsia="en-US"/>
        </w:rPr>
        <w:t>Pros of vulnerability assessment and penetration are identifying almost all known vulnerabilities and demonstrating at what depth vulnerabilities can be exploited. With this, organizations can define attack range, reduce or eliminate the vulnerabilities and weaknesses of resources are now potential targets for hackers. Weakness of these methods can have a high false positive rate and be easily detected by the Intrusion Detection System firewall</w:t>
      </w:r>
      <w:r>
        <w:rPr>
          <w:rFonts w:ascii="Arial" w:hAnsi="Arial" w:eastAsia="Times New Roman" w:cs="Arial"/>
          <w:color w:val="000000"/>
          <w:sz w:val="24"/>
          <w:szCs w:val="24"/>
          <w:lang w:eastAsia="en-US"/>
        </w:rPr>
        <w:t xml:space="preserve"> </w:t>
      </w:r>
      <w:r w:rsidRPr="0041474C">
        <w:rPr>
          <w:rFonts w:ascii="Arial" w:hAnsi="Arial" w:eastAsia="Times New Roman" w:cs="Arial"/>
          <w:color w:val="000000"/>
          <w:sz w:val="24"/>
          <w:szCs w:val="24"/>
          <w:lang w:eastAsia="en-US"/>
        </w:rPr>
        <w:t>(</w:t>
      </w:r>
      <w:r w:rsidRPr="0041474C">
        <w:rPr>
          <w:rFonts w:ascii="Arial" w:hAnsi="Arial" w:eastAsia="Times New Roman" w:cs="Arial"/>
          <w:i/>
          <w:iCs/>
          <w:color w:val="000000"/>
          <w:sz w:val="24"/>
          <w:szCs w:val="24"/>
          <w:lang w:eastAsia="en-US"/>
        </w:rPr>
        <w:t>Umrao et al., 2012</w:t>
      </w:r>
      <w:r w:rsidRPr="0041474C">
        <w:rPr>
          <w:rFonts w:ascii="Arial" w:hAnsi="Arial" w:eastAsia="Times New Roman" w:cs="Arial"/>
          <w:color w:val="000000"/>
          <w:sz w:val="24"/>
          <w:szCs w:val="24"/>
          <w:lang w:eastAsia="en-US"/>
        </w:rPr>
        <w:t>)</w:t>
      </w:r>
      <w:r>
        <w:rPr>
          <w:rFonts w:ascii="Arial" w:hAnsi="Arial" w:eastAsia="Times New Roman" w:cs="Arial"/>
          <w:color w:val="000000"/>
          <w:sz w:val="24"/>
          <w:szCs w:val="24"/>
          <w:lang w:eastAsia="en-US"/>
        </w:rPr>
        <w:t>.</w:t>
      </w:r>
    </w:p>
    <w:p w:rsidRPr="0041474C" w:rsidR="0041474C" w:rsidP="00206781" w:rsidRDefault="0041474C" w14:paraId="0E450747" w14:textId="77777777">
      <w:pPr>
        <w:spacing w:after="0" w:line="276" w:lineRule="auto"/>
        <w:ind w:left="720" w:firstLine="720"/>
        <w:jc w:val="left"/>
        <w:rPr>
          <w:rFonts w:ascii="Times New Roman" w:hAnsi="Times New Roman" w:eastAsia="Times New Roman" w:cs="Times New Roman"/>
          <w:sz w:val="24"/>
          <w:szCs w:val="24"/>
          <w:lang w:eastAsia="en-US"/>
        </w:rPr>
      </w:pPr>
    </w:p>
    <w:p w:rsidRPr="00D157E9" w:rsidR="0041474C" w:rsidP="00206781" w:rsidRDefault="0041474C" w14:paraId="0934D77C" w14:textId="46644F3F">
      <w:pPr>
        <w:spacing w:after="0" w:line="276" w:lineRule="auto"/>
        <w:ind w:left="720" w:firstLine="720"/>
        <w:jc w:val="left"/>
        <w:rPr>
          <w:rFonts w:ascii="Times New Roman" w:hAnsi="Times New Roman" w:eastAsia="Times New Roman" w:cs="Times New Roman"/>
          <w:sz w:val="24"/>
          <w:szCs w:val="24"/>
          <w:lang w:eastAsia="en-US"/>
        </w:rPr>
      </w:pPr>
      <w:r w:rsidRPr="0041474C">
        <w:rPr>
          <w:rFonts w:ascii="Arial" w:hAnsi="Arial" w:eastAsia="Times New Roman" w:cs="Arial"/>
          <w:color w:val="000000"/>
          <w:sz w:val="24"/>
          <w:szCs w:val="24"/>
          <w:lang w:eastAsia="en-US"/>
        </w:rPr>
        <w:t xml:space="preserve">We all know that the security systems of ANU are extremely </w:t>
      </w:r>
      <w:r w:rsidRPr="0041474C" w:rsidR="00C95A76">
        <w:rPr>
          <w:rFonts w:ascii="Arial" w:hAnsi="Arial" w:eastAsia="Times New Roman" w:cs="Arial"/>
          <w:color w:val="000000"/>
          <w:sz w:val="24"/>
          <w:szCs w:val="24"/>
          <w:lang w:eastAsia="en-US"/>
        </w:rPr>
        <w:t>strong,</w:t>
      </w:r>
      <w:r w:rsidRPr="0041474C">
        <w:rPr>
          <w:rFonts w:ascii="Arial" w:hAnsi="Arial" w:eastAsia="Times New Roman" w:cs="Arial"/>
          <w:color w:val="000000"/>
          <w:sz w:val="24"/>
          <w:szCs w:val="24"/>
          <w:lang w:eastAsia="en-US"/>
        </w:rPr>
        <w:t xml:space="preserve"> but no one had expected that a single preview of an email could cause a cyber-attack. </w:t>
      </w:r>
      <w:r w:rsidR="00766E01">
        <w:rPr>
          <w:rFonts w:ascii="Arial" w:hAnsi="Arial" w:eastAsia="Times New Roman" w:cs="Arial"/>
          <w:color w:val="000000"/>
          <w:sz w:val="24"/>
          <w:szCs w:val="24"/>
          <w:lang w:eastAsia="en-US"/>
        </w:rPr>
        <w:t>W</w:t>
      </w:r>
      <w:r w:rsidRPr="0041474C">
        <w:rPr>
          <w:rFonts w:ascii="Arial" w:hAnsi="Arial" w:eastAsia="Times New Roman" w:cs="Arial"/>
          <w:color w:val="000000"/>
          <w:sz w:val="24"/>
          <w:szCs w:val="24"/>
          <w:lang w:eastAsia="en-US"/>
        </w:rPr>
        <w:t>e all understand that clicking a link can lead to cyber-</w:t>
      </w:r>
      <w:r w:rsidRPr="0041474C" w:rsidR="009C3BF3">
        <w:rPr>
          <w:rFonts w:ascii="Arial" w:hAnsi="Arial" w:eastAsia="Times New Roman" w:cs="Arial"/>
          <w:color w:val="000000"/>
          <w:sz w:val="24"/>
          <w:szCs w:val="24"/>
          <w:lang w:eastAsia="en-US"/>
        </w:rPr>
        <w:t>attack,</w:t>
      </w:r>
      <w:r w:rsidRPr="0041474C">
        <w:rPr>
          <w:rFonts w:ascii="Arial" w:hAnsi="Arial" w:eastAsia="Times New Roman" w:cs="Arial"/>
          <w:color w:val="000000"/>
          <w:sz w:val="24"/>
          <w:szCs w:val="24"/>
          <w:lang w:eastAsia="en-US"/>
        </w:rPr>
        <w:t xml:space="preserve"> but no one could </w:t>
      </w:r>
      <w:r w:rsidR="00FA7DBD">
        <w:rPr>
          <w:rFonts w:ascii="Arial" w:hAnsi="Arial" w:eastAsia="Times New Roman" w:cs="Arial"/>
          <w:color w:val="000000"/>
          <w:sz w:val="24"/>
          <w:szCs w:val="24"/>
          <w:lang w:eastAsia="en-US"/>
        </w:rPr>
        <w:t>aware</w:t>
      </w:r>
      <w:r w:rsidRPr="0041474C">
        <w:rPr>
          <w:rFonts w:ascii="Arial" w:hAnsi="Arial" w:eastAsia="Times New Roman" w:cs="Arial"/>
          <w:color w:val="000000"/>
          <w:sz w:val="24"/>
          <w:szCs w:val="24"/>
          <w:lang w:eastAsia="en-US"/>
        </w:rPr>
        <w:t xml:space="preserve"> that only viewing it can also be bad. Based on my </w:t>
      </w:r>
      <w:r w:rsidRPr="00D157E9">
        <w:rPr>
          <w:rFonts w:ascii="Arial" w:hAnsi="Arial" w:eastAsia="Times New Roman" w:cs="Arial"/>
          <w:color w:val="000000"/>
          <w:sz w:val="24"/>
          <w:szCs w:val="24"/>
          <w:lang w:eastAsia="en-US"/>
        </w:rPr>
        <w:t xml:space="preserve">analysis, ANU did not have enough vulnerability assessment  and penetration testing for cases like this. It was just a small space that the hacker could totally </w:t>
      </w:r>
      <w:r w:rsidRPr="00D157E9">
        <w:rPr>
          <w:rFonts w:ascii="Arial" w:hAnsi="Arial" w:eastAsia="Times New Roman" w:cs="Arial"/>
          <w:color w:val="272727"/>
          <w:sz w:val="24"/>
          <w:szCs w:val="24"/>
          <w:shd w:val="clear" w:color="auto" w:fill="FFFFFF"/>
          <w:lang w:eastAsia="en-US"/>
        </w:rPr>
        <w:t>access to ANU systems for half a year. To enhance this,</w:t>
      </w:r>
      <w:r w:rsidRPr="00D157E9" w:rsidR="00D157E9">
        <w:rPr>
          <w:rFonts w:ascii="Arial" w:hAnsi="Arial" w:eastAsia="Times New Roman" w:cs="Arial"/>
          <w:color w:val="272727"/>
          <w:sz w:val="24"/>
          <w:szCs w:val="24"/>
          <w:shd w:val="clear" w:color="auto" w:fill="FFFFFF"/>
          <w:lang w:eastAsia="en-US"/>
        </w:rPr>
        <w:t xml:space="preserve"> </w:t>
      </w:r>
      <w:r w:rsidRPr="00D157E9">
        <w:rPr>
          <w:rFonts w:ascii="Arial" w:hAnsi="Arial" w:eastAsia="Times New Roman" w:cs="Arial"/>
          <w:color w:val="272727"/>
          <w:sz w:val="24"/>
          <w:szCs w:val="24"/>
          <w:shd w:val="clear" w:color="auto" w:fill="FFFFFF"/>
          <w:lang w:eastAsia="en-US"/>
        </w:rPr>
        <w:t>ANU and other companies or organizations should improve their cybersecurity audit model</w:t>
      </w:r>
      <w:r w:rsidRPr="00D157E9" w:rsidR="00D157E9">
        <w:rPr>
          <w:rFonts w:ascii="Arial" w:hAnsi="Arial" w:eastAsia="Times New Roman" w:cs="Arial"/>
          <w:color w:val="272727"/>
          <w:sz w:val="24"/>
          <w:szCs w:val="24"/>
          <w:shd w:val="clear" w:color="auto" w:fill="FFFFFF"/>
          <w:lang w:eastAsia="en-US"/>
        </w:rPr>
        <w:t xml:space="preserve"> </w:t>
      </w:r>
      <w:r w:rsidRPr="00D157E9">
        <w:rPr>
          <w:rFonts w:ascii="Arial" w:hAnsi="Arial" w:eastAsia="Times New Roman" w:cs="Arial"/>
          <w:color w:val="272727"/>
          <w:sz w:val="24"/>
          <w:szCs w:val="24"/>
          <w:shd w:val="clear" w:color="auto" w:fill="FFFFFF"/>
          <w:lang w:eastAsia="en-US"/>
        </w:rPr>
        <w:t>(CSAM</w:t>
      </w:r>
      <w:r w:rsidRPr="00D157E9" w:rsidR="005B11B1">
        <w:rPr>
          <w:rFonts w:ascii="Arial" w:hAnsi="Arial" w:eastAsia="Times New Roman" w:cs="Arial"/>
          <w:color w:val="272727"/>
          <w:sz w:val="24"/>
          <w:szCs w:val="24"/>
          <w:shd w:val="clear" w:color="auto" w:fill="FFFFFF"/>
          <w:lang w:eastAsia="en-US"/>
        </w:rPr>
        <w:t>) and</w:t>
      </w:r>
      <w:r w:rsidRPr="00D157E9">
        <w:rPr>
          <w:rFonts w:ascii="Arial" w:hAnsi="Arial" w:eastAsia="Times New Roman" w:cs="Arial"/>
          <w:color w:val="272727"/>
          <w:sz w:val="24"/>
          <w:szCs w:val="24"/>
          <w:shd w:val="clear" w:color="auto" w:fill="FFFFFF"/>
          <w:lang w:eastAsia="en-US"/>
        </w:rPr>
        <w:t xml:space="preserve"> improve interpretability for vulnerability assessment and emulate more real-world attack scenarios. Or in my perspective one more way is to collapse with an external red team or ethical hackers to have their view of hacking.</w:t>
      </w:r>
    </w:p>
    <w:p w:rsidR="0041474C" w:rsidP="00206781" w:rsidRDefault="0041474C" w14:paraId="0CA5ABA0" w14:textId="3844EF71">
      <w:pPr>
        <w:spacing w:after="0"/>
        <w:ind w:left="720" w:firstLine="720"/>
        <w:rPr>
          <w:rFonts w:ascii="Arial" w:hAnsi="Arial" w:cs="Arial"/>
          <w:b/>
          <w:bCs/>
          <w:sz w:val="36"/>
          <w:szCs w:val="36"/>
        </w:rPr>
      </w:pPr>
    </w:p>
    <w:p w:rsidR="00F50E3D" w:rsidP="00206781" w:rsidRDefault="00F50E3D" w14:paraId="5EEC08D1" w14:textId="3F822170">
      <w:pPr>
        <w:spacing w:after="0"/>
        <w:ind w:left="720" w:firstLine="720"/>
        <w:jc w:val="center"/>
        <w:rPr>
          <w:rFonts w:ascii="Arial" w:hAnsi="Arial" w:cs="Arial"/>
          <w:b/>
          <w:bCs/>
          <w:color w:val="000000"/>
          <w:sz w:val="36"/>
          <w:szCs w:val="36"/>
        </w:rPr>
      </w:pPr>
      <w:r w:rsidRPr="00F50E3D">
        <w:rPr>
          <w:rFonts w:ascii="Arial" w:hAnsi="Arial" w:cs="Arial"/>
          <w:b/>
          <w:bCs/>
          <w:color w:val="000000"/>
          <w:sz w:val="36"/>
          <w:szCs w:val="36"/>
        </w:rPr>
        <w:t>Security Architecture and Engineering</w:t>
      </w:r>
    </w:p>
    <w:p w:rsidR="00FA582D" w:rsidP="00206781" w:rsidRDefault="00FA582D" w14:paraId="365382E4" w14:textId="77777777">
      <w:pPr>
        <w:spacing w:after="0"/>
        <w:ind w:left="720" w:firstLine="720"/>
        <w:jc w:val="center"/>
        <w:rPr>
          <w:rFonts w:ascii="Arial" w:hAnsi="Arial" w:cs="Arial"/>
          <w:b/>
          <w:bCs/>
          <w:color w:val="000000"/>
          <w:sz w:val="36"/>
          <w:szCs w:val="36"/>
        </w:rPr>
      </w:pPr>
    </w:p>
    <w:p w:rsidRPr="00FA582D" w:rsidR="00B15B4E" w:rsidP="00206781" w:rsidRDefault="00B15B4E" w14:paraId="21F248CD" w14:textId="77777777">
      <w:pPr>
        <w:pStyle w:val="NormalWeb"/>
        <w:spacing w:before="0" w:beforeAutospacing="0" w:after="0" w:afterAutospacing="0" w:line="276" w:lineRule="auto"/>
        <w:ind w:left="720" w:firstLine="720"/>
      </w:pPr>
      <w:r w:rsidRPr="00FA582D">
        <w:rPr>
          <w:rFonts w:ascii="Arial" w:hAnsi="Arial" w:cs="Arial"/>
          <w:color w:val="000000"/>
        </w:rPr>
        <w:t>Security Architecture and Engineering focuses on the design, implementation, and management of security systems and infrastructure. It covers topics such as security models, architectural frameworks, and secure system design principles. This domain aims to ensure that security is built into every aspect of ANU’s systems and infrastructure, from design to implementation and ongoing management.</w:t>
      </w:r>
    </w:p>
    <w:p w:rsidRPr="00FA582D" w:rsidR="00F50E3D" w:rsidP="00206781" w:rsidRDefault="00F50E3D" w14:paraId="1CC363D7" w14:textId="77777777">
      <w:pPr>
        <w:spacing w:after="0" w:line="276" w:lineRule="auto"/>
        <w:ind w:left="720" w:firstLine="720"/>
        <w:jc w:val="center"/>
        <w:rPr>
          <w:rFonts w:ascii="Arial" w:hAnsi="Arial" w:cs="Arial"/>
          <w:color w:val="000000"/>
          <w:sz w:val="24"/>
          <w:szCs w:val="24"/>
        </w:rPr>
      </w:pPr>
    </w:p>
    <w:p w:rsidRPr="00FA582D" w:rsidR="00FA582D" w:rsidP="00206781" w:rsidRDefault="00FA582D" w14:paraId="3A26026F" w14:textId="04AC2DBA">
      <w:pPr>
        <w:spacing w:after="0" w:line="276" w:lineRule="auto"/>
        <w:ind w:left="720" w:firstLine="720"/>
        <w:jc w:val="left"/>
        <w:rPr>
          <w:rFonts w:ascii="Times New Roman" w:hAnsi="Times New Roman" w:eastAsia="Times New Roman" w:cs="Times New Roman"/>
          <w:sz w:val="24"/>
          <w:szCs w:val="24"/>
          <w:lang w:eastAsia="en-US"/>
        </w:rPr>
      </w:pPr>
      <w:r w:rsidRPr="00FA582D">
        <w:rPr>
          <w:rFonts w:ascii="Arial" w:hAnsi="Arial" w:eastAsia="Times New Roman" w:cs="Arial"/>
          <w:color w:val="000000"/>
          <w:sz w:val="24"/>
          <w:szCs w:val="24"/>
          <w:lang w:eastAsia="en-US"/>
        </w:rPr>
        <w:t xml:space="preserve">During the process of building an environment, in this case Enterprise Systems Domain (ESD), organizations often need to purchase products from vendors. It is crucial that these products are well-designed and meet the required functionality. Consumers should consider various evaluation criteria, including certification and accreditation. </w:t>
      </w:r>
      <w:r w:rsidRPr="00FA582D" w:rsidR="00B81DAD">
        <w:rPr>
          <w:rFonts w:ascii="Arial" w:hAnsi="Arial" w:eastAsia="Times New Roman" w:cs="Arial"/>
          <w:color w:val="000000"/>
          <w:sz w:val="24"/>
          <w:szCs w:val="24"/>
          <w:lang w:eastAsia="en-US"/>
        </w:rPr>
        <w:t>Common Criteria (ISO 15408)</w:t>
      </w:r>
      <w:r w:rsidRPr="00FA582D">
        <w:rPr>
          <w:rFonts w:ascii="Arial" w:hAnsi="Arial" w:eastAsia="Times New Roman" w:cs="Arial"/>
          <w:color w:val="000000"/>
          <w:sz w:val="24"/>
          <w:szCs w:val="24"/>
          <w:lang w:eastAsia="en-US"/>
        </w:rPr>
        <w:t xml:space="preserve"> is a widely used evaluation standard that enhances trust between customers and vendors in the field </w:t>
      </w:r>
      <w:r w:rsidRPr="00FA582D">
        <w:rPr>
          <w:rFonts w:ascii="Arial" w:hAnsi="Arial" w:eastAsia="Times New Roman" w:cs="Arial"/>
          <w:i/>
          <w:iCs/>
          <w:color w:val="000000"/>
          <w:sz w:val="24"/>
          <w:szCs w:val="24"/>
          <w:lang w:eastAsia="en-US"/>
        </w:rPr>
        <w:t>(Intertek)</w:t>
      </w:r>
      <w:r w:rsidRPr="00FA582D">
        <w:rPr>
          <w:rFonts w:ascii="Arial" w:hAnsi="Arial" w:eastAsia="Times New Roman" w:cs="Arial"/>
          <w:color w:val="000000"/>
          <w:sz w:val="24"/>
          <w:szCs w:val="24"/>
          <w:lang w:eastAsia="en-US"/>
        </w:rPr>
        <w:t>.</w:t>
      </w:r>
    </w:p>
    <w:p w:rsidRPr="00FA582D" w:rsidR="00FA582D" w:rsidP="00206781" w:rsidRDefault="00FA582D" w14:paraId="5F383E7B" w14:textId="77777777">
      <w:pPr>
        <w:spacing w:after="0" w:line="276" w:lineRule="auto"/>
        <w:ind w:left="720" w:firstLine="720"/>
        <w:jc w:val="left"/>
        <w:rPr>
          <w:rFonts w:ascii="Times New Roman" w:hAnsi="Times New Roman" w:eastAsia="Times New Roman" w:cs="Times New Roman"/>
          <w:sz w:val="24"/>
          <w:szCs w:val="24"/>
          <w:lang w:eastAsia="en-US"/>
        </w:rPr>
      </w:pPr>
    </w:p>
    <w:p w:rsidRPr="00FA582D" w:rsidR="00FA582D" w:rsidP="00206781" w:rsidRDefault="00FA582D" w14:paraId="0BC1CC94" w14:textId="77777777">
      <w:pPr>
        <w:spacing w:after="0" w:line="276" w:lineRule="auto"/>
        <w:ind w:left="720" w:firstLine="720"/>
        <w:jc w:val="left"/>
        <w:rPr>
          <w:rFonts w:ascii="Times New Roman" w:hAnsi="Times New Roman" w:eastAsia="Times New Roman" w:cs="Times New Roman"/>
          <w:sz w:val="24"/>
          <w:szCs w:val="24"/>
          <w:lang w:eastAsia="en-US"/>
        </w:rPr>
      </w:pPr>
      <w:r w:rsidRPr="00FA582D">
        <w:rPr>
          <w:rFonts w:ascii="Arial" w:hAnsi="Arial" w:eastAsia="Times New Roman" w:cs="Arial"/>
          <w:color w:val="000000"/>
          <w:sz w:val="24"/>
          <w:szCs w:val="24"/>
          <w:lang w:eastAsia="en-US"/>
        </w:rPr>
        <w:t xml:space="preserve">As systems become increasingly sophisticated, vulnerabilities are inevitable. One such vulnerability is single-point-failure, where the failure of a single component can result in system-wide failure or compromise its security </w:t>
      </w:r>
      <w:r w:rsidRPr="00FA582D">
        <w:rPr>
          <w:rFonts w:ascii="Arial" w:hAnsi="Arial" w:eastAsia="Times New Roman" w:cs="Arial"/>
          <w:i/>
          <w:iCs/>
          <w:color w:val="000000"/>
          <w:sz w:val="24"/>
          <w:szCs w:val="24"/>
          <w:lang w:eastAsia="en-US"/>
        </w:rPr>
        <w:t>(Kirvan, 2021)</w:t>
      </w:r>
      <w:r w:rsidRPr="00FA582D">
        <w:rPr>
          <w:rFonts w:ascii="Arial" w:hAnsi="Arial" w:eastAsia="Times New Roman" w:cs="Arial"/>
          <w:color w:val="000000"/>
          <w:sz w:val="24"/>
          <w:szCs w:val="24"/>
          <w:lang w:eastAsia="en-US"/>
        </w:rPr>
        <w:t>. This risk can be mitigated by implementing redundancy, where backup components or systems are in place to ensure continuous operation in case of failure.</w:t>
      </w:r>
    </w:p>
    <w:p w:rsidRPr="00FA582D" w:rsidR="00FA582D" w:rsidP="00206781" w:rsidRDefault="00FA582D" w14:paraId="24D1FFB7" w14:textId="77777777">
      <w:pPr>
        <w:spacing w:after="0" w:line="276" w:lineRule="auto"/>
        <w:ind w:left="720" w:firstLine="720"/>
        <w:jc w:val="left"/>
        <w:rPr>
          <w:rFonts w:ascii="Times New Roman" w:hAnsi="Times New Roman" w:eastAsia="Times New Roman" w:cs="Times New Roman"/>
          <w:sz w:val="24"/>
          <w:szCs w:val="24"/>
          <w:lang w:eastAsia="en-US"/>
        </w:rPr>
      </w:pPr>
    </w:p>
    <w:p w:rsidRPr="00FA582D" w:rsidR="00FA582D" w:rsidP="00206781" w:rsidRDefault="00FA582D" w14:paraId="274BE0EE" w14:textId="77777777">
      <w:pPr>
        <w:spacing w:after="0" w:line="276" w:lineRule="auto"/>
        <w:ind w:left="720" w:firstLine="720"/>
        <w:jc w:val="left"/>
        <w:rPr>
          <w:rFonts w:ascii="Times New Roman" w:hAnsi="Times New Roman" w:eastAsia="Times New Roman" w:cs="Times New Roman"/>
          <w:sz w:val="24"/>
          <w:szCs w:val="24"/>
          <w:lang w:eastAsia="en-US"/>
        </w:rPr>
      </w:pPr>
      <w:r w:rsidRPr="00FA582D">
        <w:rPr>
          <w:rFonts w:ascii="Arial" w:hAnsi="Arial" w:eastAsia="Times New Roman" w:cs="Arial"/>
          <w:color w:val="000000"/>
          <w:sz w:val="24"/>
          <w:szCs w:val="24"/>
          <w:lang w:eastAsia="en-US"/>
        </w:rPr>
        <w:t xml:space="preserve">Another vulnerability arises when large amounts of data are placed in one location, leading to the risk of unauthorized inference. To address this, the concept of polyinstantiation can be employed. Polyinstantiation allows different </w:t>
      </w:r>
      <w:r w:rsidRPr="00FA582D">
        <w:rPr>
          <w:rFonts w:ascii="Arial" w:hAnsi="Arial" w:eastAsia="Times New Roman" w:cs="Arial"/>
          <w:color w:val="000000"/>
          <w:sz w:val="24"/>
          <w:szCs w:val="24"/>
          <w:lang w:eastAsia="en-US"/>
        </w:rPr>
        <w:t xml:space="preserve">versions of the same information to exist at different classification levels </w:t>
      </w:r>
      <w:r w:rsidRPr="00FA582D">
        <w:rPr>
          <w:rFonts w:ascii="Arial" w:hAnsi="Arial" w:eastAsia="Times New Roman" w:cs="Arial"/>
          <w:i/>
          <w:iCs/>
          <w:color w:val="000000"/>
          <w:sz w:val="24"/>
          <w:szCs w:val="24"/>
          <w:lang w:eastAsia="en-US"/>
        </w:rPr>
        <w:t>(Taylor, 2020)</w:t>
      </w:r>
      <w:r w:rsidRPr="00FA582D">
        <w:rPr>
          <w:rFonts w:ascii="Arial" w:hAnsi="Arial" w:eastAsia="Times New Roman" w:cs="Arial"/>
          <w:color w:val="000000"/>
          <w:sz w:val="24"/>
          <w:szCs w:val="24"/>
          <w:lang w:eastAsia="en-US"/>
        </w:rPr>
        <w:t>. This means that even if attackers gain access to the database, the information they see might not reveal the complete data, reducing the risk of data loss.</w:t>
      </w:r>
    </w:p>
    <w:p w:rsidRPr="00FA582D" w:rsidR="00FA582D" w:rsidP="00206781" w:rsidRDefault="00FA582D" w14:paraId="2500CEF3" w14:textId="77777777">
      <w:pPr>
        <w:spacing w:after="0" w:line="276" w:lineRule="auto"/>
        <w:ind w:left="720" w:firstLine="720"/>
        <w:jc w:val="left"/>
        <w:rPr>
          <w:rFonts w:ascii="Times New Roman" w:hAnsi="Times New Roman" w:eastAsia="Times New Roman" w:cs="Times New Roman"/>
          <w:sz w:val="24"/>
          <w:szCs w:val="24"/>
          <w:lang w:eastAsia="en-US"/>
        </w:rPr>
      </w:pPr>
    </w:p>
    <w:p w:rsidRPr="00FA582D" w:rsidR="00FA582D" w:rsidP="00206781" w:rsidRDefault="00FA582D" w14:paraId="2B0FF481" w14:textId="77777777">
      <w:pPr>
        <w:spacing w:after="0" w:line="276" w:lineRule="auto"/>
        <w:ind w:left="720" w:firstLine="720"/>
        <w:jc w:val="left"/>
        <w:rPr>
          <w:rFonts w:ascii="Times New Roman" w:hAnsi="Times New Roman" w:eastAsia="Times New Roman" w:cs="Times New Roman"/>
          <w:sz w:val="24"/>
          <w:szCs w:val="24"/>
          <w:lang w:eastAsia="en-US"/>
        </w:rPr>
      </w:pPr>
      <w:r w:rsidRPr="00FA582D">
        <w:rPr>
          <w:rFonts w:ascii="Arial" w:hAnsi="Arial" w:eastAsia="Times New Roman" w:cs="Arial"/>
          <w:color w:val="000000"/>
          <w:sz w:val="24"/>
          <w:szCs w:val="24"/>
          <w:lang w:eastAsia="en-US"/>
        </w:rPr>
        <w:t xml:space="preserve">SQL injection is one of the common risks of web servers. In a web application, SQL commands are sent to a backend database to verify user identity and retrieve or store data. Attackers exploit SQL injection by passing malicious SQL commands through input fields </w:t>
      </w:r>
      <w:r w:rsidRPr="00FA582D">
        <w:rPr>
          <w:rFonts w:ascii="Arial" w:hAnsi="Arial" w:eastAsia="Times New Roman" w:cs="Arial"/>
          <w:i/>
          <w:iCs/>
          <w:color w:val="000000"/>
          <w:sz w:val="24"/>
          <w:szCs w:val="24"/>
          <w:lang w:eastAsia="en-US"/>
        </w:rPr>
        <w:t>(Witcher, 2023)</w:t>
      </w:r>
      <w:r w:rsidRPr="00FA582D">
        <w:rPr>
          <w:rFonts w:ascii="Arial" w:hAnsi="Arial" w:eastAsia="Times New Roman" w:cs="Arial"/>
          <w:color w:val="000000"/>
          <w:sz w:val="24"/>
          <w:szCs w:val="24"/>
          <w:lang w:eastAsia="en-US"/>
        </w:rPr>
        <w:t>, potentially gaining unauthorized access to the database. Input validation is the solution to this problem. The server should validate and sanitize user input by removing special characters or spaces, and never allow direct execution of SQL code.</w:t>
      </w:r>
    </w:p>
    <w:p w:rsidRPr="00FA582D" w:rsidR="00FA582D" w:rsidP="00206781" w:rsidRDefault="00FA582D" w14:paraId="4F55A041" w14:textId="41206270">
      <w:pPr>
        <w:pStyle w:val="NormalWeb"/>
        <w:spacing w:before="0" w:beforeAutospacing="0" w:after="0" w:afterAutospacing="0" w:line="276" w:lineRule="auto"/>
        <w:ind w:left="720" w:firstLine="720"/>
      </w:pPr>
      <w:r w:rsidRPr="00FA582D">
        <w:rPr>
          <w:rFonts w:ascii="Arial" w:hAnsi="Arial" w:cs="Arial"/>
          <w:color w:val="000000"/>
        </w:rPr>
        <w:t xml:space="preserve">Redundancy strengthens </w:t>
      </w:r>
      <w:r w:rsidRPr="00FA582D" w:rsidR="00B81DAD">
        <w:rPr>
          <w:rFonts w:ascii="Arial" w:hAnsi="Arial" w:cs="Arial"/>
          <w:color w:val="000000"/>
        </w:rPr>
        <w:t>security</w:t>
      </w:r>
      <w:r w:rsidRPr="00FA582D">
        <w:rPr>
          <w:rFonts w:ascii="Arial" w:hAnsi="Arial" w:cs="Arial"/>
          <w:color w:val="000000"/>
        </w:rPr>
        <w:t xml:space="preserve"> by allocating systems across different locations, making it challenging for attackers to find vulnerabilities since each one is different </w:t>
      </w:r>
      <w:r w:rsidRPr="00FA582D">
        <w:rPr>
          <w:rFonts w:ascii="Arial" w:hAnsi="Arial" w:cs="Arial"/>
          <w:i/>
          <w:iCs/>
          <w:color w:val="000000"/>
        </w:rPr>
        <w:t>(Zalox, 2022)</w:t>
      </w:r>
      <w:r w:rsidRPr="00FA582D">
        <w:rPr>
          <w:rFonts w:ascii="Arial" w:hAnsi="Arial" w:cs="Arial"/>
          <w:color w:val="000000"/>
        </w:rPr>
        <w:t xml:space="preserve">. Polyinstantiation is a suitable strategy for limiting unauthorized access therefore enhancing data security and preventing data loss </w:t>
      </w:r>
      <w:r w:rsidRPr="00FA582D">
        <w:rPr>
          <w:rFonts w:ascii="Arial" w:hAnsi="Arial" w:cs="Arial"/>
          <w:i/>
          <w:iCs/>
          <w:color w:val="000000"/>
        </w:rPr>
        <w:t>(Taylor, 2020)</w:t>
      </w:r>
      <w:r w:rsidRPr="00FA582D">
        <w:rPr>
          <w:rFonts w:ascii="Arial" w:hAnsi="Arial" w:cs="Arial"/>
          <w:color w:val="000000"/>
        </w:rPr>
        <w:t>.  </w:t>
      </w:r>
    </w:p>
    <w:p w:rsidRPr="00FA582D" w:rsidR="00FA582D" w:rsidP="00206781" w:rsidRDefault="00FA582D" w14:paraId="3E8106F8" w14:textId="77777777">
      <w:pPr>
        <w:pStyle w:val="NormalWeb"/>
        <w:spacing w:before="0" w:beforeAutospacing="0" w:after="0" w:afterAutospacing="0" w:line="276" w:lineRule="auto"/>
        <w:ind w:left="720" w:firstLine="720"/>
      </w:pPr>
      <w:r w:rsidRPr="00FA582D">
        <w:rPr>
          <w:rFonts w:ascii="Arial" w:hAnsi="Arial" w:cs="Arial"/>
          <w:color w:val="000000"/>
        </w:rPr>
        <w:t>Although these are all security measures, there are a few problems when it comes to putting these methods into use. Additional costs might be added not only for the duplicate products used for redundancy but also for maintenance. Furthermore, the implementation process is also more challenging due to its complexity.</w:t>
      </w:r>
    </w:p>
    <w:p w:rsidRPr="00FA582D" w:rsidR="00FA582D" w:rsidP="00206781" w:rsidRDefault="00FA582D" w14:paraId="5CCFA675" w14:textId="77777777">
      <w:pPr>
        <w:pStyle w:val="NormalWeb"/>
        <w:spacing w:before="0" w:beforeAutospacing="0" w:after="0" w:afterAutospacing="0" w:line="276" w:lineRule="auto"/>
        <w:ind w:left="720" w:firstLine="720"/>
      </w:pPr>
      <w:r w:rsidRPr="00FA582D">
        <w:rPr>
          <w:rFonts w:ascii="Arial" w:hAnsi="Arial" w:cs="Arial"/>
          <w:color w:val="000000"/>
        </w:rPr>
        <w:t>Considering certification, and accreditation, addressing single-point failure through redundancy, implementing polyinstantiation for data protection, and employing input validation for mitigating SQL injection, even if they are high in cost, are essential in establishing a secure environment and protecting against potential threats.</w:t>
      </w:r>
    </w:p>
    <w:p w:rsidR="00F50E3D" w:rsidP="00206781" w:rsidRDefault="00F50E3D" w14:paraId="597CCCCA" w14:textId="77777777">
      <w:pPr>
        <w:spacing w:after="0"/>
        <w:ind w:left="720" w:firstLine="720"/>
        <w:jc w:val="center"/>
        <w:rPr>
          <w:rFonts w:ascii="Arial" w:hAnsi="Arial" w:cs="Arial"/>
          <w:b/>
          <w:bCs/>
          <w:sz w:val="36"/>
          <w:szCs w:val="36"/>
        </w:rPr>
      </w:pPr>
    </w:p>
    <w:p w:rsidR="003A1AA3" w:rsidP="00206781" w:rsidRDefault="003A1AA3" w14:paraId="2272AE9C" w14:textId="77777777">
      <w:pPr>
        <w:spacing w:after="0"/>
        <w:ind w:left="720" w:firstLine="720"/>
        <w:jc w:val="center"/>
        <w:rPr>
          <w:rFonts w:ascii="Arial" w:hAnsi="Arial" w:cs="Arial"/>
          <w:b/>
          <w:bCs/>
          <w:sz w:val="36"/>
          <w:szCs w:val="36"/>
        </w:rPr>
      </w:pPr>
    </w:p>
    <w:p w:rsidR="003A1AA3" w:rsidP="00206781" w:rsidRDefault="003A1AA3" w14:paraId="5EDC54FA" w14:textId="77777777">
      <w:pPr>
        <w:spacing w:after="0"/>
        <w:ind w:left="720" w:firstLine="720"/>
        <w:jc w:val="center"/>
        <w:rPr>
          <w:rFonts w:ascii="Arial" w:hAnsi="Arial" w:cs="Arial"/>
          <w:b/>
          <w:bCs/>
          <w:sz w:val="36"/>
          <w:szCs w:val="36"/>
        </w:rPr>
      </w:pPr>
    </w:p>
    <w:p w:rsidR="00B81DAD" w:rsidP="00206781" w:rsidRDefault="00B81DAD" w14:paraId="59348379" w14:textId="77777777">
      <w:pPr>
        <w:spacing w:after="0"/>
        <w:ind w:left="720" w:firstLine="720"/>
        <w:jc w:val="center"/>
        <w:rPr>
          <w:rFonts w:ascii="Arial" w:hAnsi="Arial" w:cs="Arial"/>
          <w:b/>
          <w:bCs/>
          <w:sz w:val="36"/>
          <w:szCs w:val="36"/>
        </w:rPr>
      </w:pPr>
    </w:p>
    <w:p w:rsidR="00B81DAD" w:rsidP="00206781" w:rsidRDefault="00B81DAD" w14:paraId="19A65909" w14:textId="77777777">
      <w:pPr>
        <w:spacing w:after="0"/>
        <w:ind w:left="720" w:firstLine="720"/>
        <w:jc w:val="center"/>
        <w:rPr>
          <w:rFonts w:ascii="Arial" w:hAnsi="Arial" w:cs="Arial"/>
          <w:b/>
          <w:bCs/>
          <w:sz w:val="36"/>
          <w:szCs w:val="36"/>
        </w:rPr>
      </w:pPr>
    </w:p>
    <w:p w:rsidR="00B81DAD" w:rsidP="00206781" w:rsidRDefault="00B81DAD" w14:paraId="614837F1" w14:textId="77777777">
      <w:pPr>
        <w:spacing w:after="0"/>
        <w:ind w:left="720" w:firstLine="720"/>
        <w:jc w:val="center"/>
        <w:rPr>
          <w:rFonts w:ascii="Arial" w:hAnsi="Arial" w:cs="Arial"/>
          <w:b/>
          <w:bCs/>
          <w:sz w:val="36"/>
          <w:szCs w:val="36"/>
        </w:rPr>
      </w:pPr>
    </w:p>
    <w:p w:rsidR="00B81DAD" w:rsidP="00206781" w:rsidRDefault="00B81DAD" w14:paraId="7F6CEF00" w14:textId="77777777">
      <w:pPr>
        <w:spacing w:after="0"/>
        <w:ind w:left="720" w:firstLine="720"/>
        <w:jc w:val="center"/>
        <w:rPr>
          <w:rFonts w:ascii="Arial" w:hAnsi="Arial" w:cs="Arial"/>
          <w:b/>
          <w:bCs/>
          <w:sz w:val="36"/>
          <w:szCs w:val="36"/>
        </w:rPr>
      </w:pPr>
    </w:p>
    <w:p w:rsidR="00B81DAD" w:rsidP="00206781" w:rsidRDefault="00B81DAD" w14:paraId="266967FB" w14:textId="77777777">
      <w:pPr>
        <w:spacing w:after="0"/>
        <w:ind w:left="720" w:firstLine="720"/>
        <w:jc w:val="center"/>
        <w:rPr>
          <w:rFonts w:ascii="Arial" w:hAnsi="Arial" w:cs="Arial"/>
          <w:b/>
          <w:bCs/>
          <w:sz w:val="36"/>
          <w:szCs w:val="36"/>
        </w:rPr>
      </w:pPr>
    </w:p>
    <w:p w:rsidR="00B81DAD" w:rsidP="00206781" w:rsidRDefault="00B81DAD" w14:paraId="4C4178B5" w14:textId="77777777">
      <w:pPr>
        <w:spacing w:after="0"/>
        <w:ind w:left="720" w:firstLine="720"/>
        <w:jc w:val="center"/>
        <w:rPr>
          <w:rFonts w:ascii="Arial" w:hAnsi="Arial" w:cs="Arial"/>
          <w:b/>
          <w:bCs/>
          <w:sz w:val="36"/>
          <w:szCs w:val="36"/>
        </w:rPr>
      </w:pPr>
    </w:p>
    <w:p w:rsidRPr="004E32DD" w:rsidR="003A1AA3" w:rsidP="004E32DD" w:rsidRDefault="003A1AA3" w14:paraId="18F427BA" w14:textId="4964711F">
      <w:pPr>
        <w:pStyle w:val="NormalWeb"/>
        <w:spacing w:before="0" w:beforeAutospacing="0" w:after="0" w:afterAutospacing="0" w:line="276" w:lineRule="auto"/>
        <w:ind w:left="720" w:firstLine="720"/>
        <w:rPr>
          <w:rFonts w:ascii="Arial" w:hAnsi="Arial" w:cs="Arial"/>
        </w:rPr>
      </w:pPr>
      <w:r w:rsidRPr="004E32DD">
        <w:rPr>
          <w:rFonts w:ascii="Arial" w:hAnsi="Arial" w:cs="Arial"/>
          <w:color w:val="000000"/>
        </w:rPr>
        <w:t xml:space="preserve">Infosec Resources. (n.d.). CISSP Domain #2: Asset Security - What you need to know for the Exam. [online] Available at: </w:t>
      </w:r>
      <w:r w:rsidRPr="004E32DD" w:rsidR="00E52674">
        <w:rPr>
          <w:rFonts w:ascii="Arial" w:hAnsi="Arial" w:cs="Arial"/>
        </w:rPr>
        <w:t>https://resources.infosecinstitute.com/certification/cissp-domain-2-asset-security-need-know-exam/</w:t>
      </w:r>
    </w:p>
    <w:p w:rsidRPr="004E32DD" w:rsidR="00E52674" w:rsidP="004E32DD" w:rsidRDefault="00E52674" w14:paraId="4955F334" w14:textId="77777777">
      <w:pPr>
        <w:pStyle w:val="NormalWeb"/>
        <w:spacing w:before="0" w:beforeAutospacing="0" w:after="0" w:afterAutospacing="0" w:line="276" w:lineRule="auto"/>
        <w:ind w:left="720" w:firstLine="720"/>
      </w:pPr>
    </w:p>
    <w:p w:rsidRPr="004E32DD" w:rsidR="003A1AA3" w:rsidP="004E32DD" w:rsidRDefault="00E52674" w14:paraId="495CDA61" w14:textId="6F8E214B">
      <w:pPr>
        <w:pStyle w:val="NormalWeb"/>
        <w:spacing w:before="0" w:beforeAutospacing="0" w:after="0" w:afterAutospacing="0" w:line="276" w:lineRule="auto"/>
        <w:ind w:left="720" w:firstLine="720"/>
      </w:pPr>
      <w:r w:rsidRPr="004E32DD">
        <w:rPr>
          <w:rFonts w:ascii="Arial" w:hAnsi="Arial" w:cs="Arial"/>
          <w:color w:val="000000"/>
        </w:rPr>
        <w:t>Smith, C. (n.d.). :</w:t>
      </w:r>
      <w:r w:rsidRPr="004E32DD" w:rsidR="00265ADF">
        <w:rPr>
          <w:rFonts w:ascii="Arial" w:hAnsi="Arial" w:cs="Arial"/>
          <w:color w:val="000000"/>
        </w:rPr>
        <w:t xml:space="preserve"> </w:t>
      </w:r>
      <w:r w:rsidRPr="004E32DD" w:rsidR="00265ADF">
        <w:rPr>
          <w:rFonts w:ascii="Arial" w:hAnsi="Arial" w:cs="Arial"/>
        </w:rPr>
        <w:t>https://www.udemy.com/course/cybersecurity-for-beginners-security-assessment-testing/</w:t>
      </w:r>
      <w:r w:rsidRPr="004E32DD">
        <w:rPr>
          <w:rFonts w:ascii="Arial" w:hAnsi="Arial" w:cs="Arial"/>
          <w:color w:val="000000"/>
        </w:rPr>
        <w:t>.</w:t>
      </w:r>
    </w:p>
    <w:p w:rsidRPr="004E32DD" w:rsidR="00265ADF" w:rsidP="004E32DD" w:rsidRDefault="00265ADF" w14:paraId="05332242" w14:textId="77777777">
      <w:pPr>
        <w:spacing w:after="0" w:line="276" w:lineRule="auto"/>
        <w:ind w:left="720" w:firstLine="720"/>
        <w:jc w:val="left"/>
        <w:rPr>
          <w:rFonts w:ascii="Arial" w:hAnsi="Arial" w:cs="Arial"/>
          <w:color w:val="000000"/>
          <w:sz w:val="24"/>
          <w:szCs w:val="24"/>
        </w:rPr>
      </w:pPr>
    </w:p>
    <w:p w:rsidRPr="004E32DD" w:rsidR="00265ADF" w:rsidP="004E32DD" w:rsidRDefault="00265ADF" w14:paraId="16791C91" w14:textId="77777777">
      <w:pPr>
        <w:spacing w:after="0" w:line="276" w:lineRule="auto"/>
        <w:ind w:left="720" w:firstLine="720"/>
        <w:jc w:val="left"/>
        <w:rPr>
          <w:rFonts w:ascii="Arial" w:hAnsi="Arial" w:cs="Arial"/>
          <w:color w:val="000000"/>
          <w:sz w:val="24"/>
          <w:szCs w:val="24"/>
        </w:rPr>
      </w:pPr>
    </w:p>
    <w:p w:rsidRPr="004E32DD" w:rsidR="00265ADF" w:rsidP="004E32DD" w:rsidRDefault="00265ADF" w14:paraId="067A9288" w14:textId="00154066">
      <w:pPr>
        <w:spacing w:after="0" w:line="276" w:lineRule="auto"/>
        <w:ind w:left="720" w:firstLine="720"/>
        <w:jc w:val="left"/>
        <w:rPr>
          <w:rFonts w:ascii="Arial" w:hAnsi="Arial" w:cs="Arial"/>
          <w:color w:val="000000"/>
          <w:sz w:val="24"/>
          <w:szCs w:val="24"/>
        </w:rPr>
      </w:pPr>
      <w:r w:rsidRPr="004E32DD">
        <w:rPr>
          <w:rFonts w:ascii="Arial" w:hAnsi="Arial" w:cs="Arial"/>
          <w:color w:val="000000"/>
          <w:sz w:val="24"/>
          <w:szCs w:val="24"/>
        </w:rPr>
        <w:t>Umrao, S.A.C.H.I.N., Kaur, M.A.N.D.E.E.P. and Gupta, G.K., 2012. Vulnerability assessment and penetration testing. International Journal of Computer &amp; Communication Technology, 3(6-8), pp.71-74.</w:t>
      </w:r>
    </w:p>
    <w:p w:rsidRPr="004E32DD" w:rsidR="00265ADF" w:rsidP="004E32DD" w:rsidRDefault="00265ADF" w14:paraId="65DC5B87" w14:textId="77777777">
      <w:pPr>
        <w:spacing w:after="0" w:line="276" w:lineRule="auto"/>
        <w:ind w:left="720" w:firstLine="720"/>
        <w:jc w:val="left"/>
        <w:rPr>
          <w:rFonts w:ascii="Arial" w:hAnsi="Arial" w:cs="Arial"/>
          <w:color w:val="000000"/>
          <w:sz w:val="24"/>
          <w:szCs w:val="24"/>
        </w:rPr>
      </w:pPr>
    </w:p>
    <w:p w:rsidRPr="004E32DD" w:rsidR="00265ADF" w:rsidP="004E32DD" w:rsidRDefault="00265ADF" w14:paraId="6709568A" w14:textId="6F6FE9B5">
      <w:pPr>
        <w:pStyle w:val="NormalWeb"/>
        <w:spacing w:before="0" w:beforeAutospacing="0" w:after="0" w:afterAutospacing="0" w:line="276" w:lineRule="auto"/>
        <w:ind w:left="720" w:firstLine="720"/>
      </w:pPr>
      <w:r w:rsidRPr="004E32DD">
        <w:rPr>
          <w:rFonts w:ascii="Arial" w:hAnsi="Arial" w:cs="Arial"/>
          <w:color w:val="000000"/>
        </w:rPr>
        <w:t xml:space="preserve">Glover, G. (n.d.). </w:t>
      </w:r>
      <w:proofErr w:type="spellStart"/>
      <w:r w:rsidRPr="004E32DD">
        <w:rPr>
          <w:rFonts w:ascii="Arial" w:hAnsi="Arial" w:cs="Arial"/>
          <w:color w:val="000000"/>
        </w:rPr>
        <w:t>Pentesting</w:t>
      </w:r>
      <w:proofErr w:type="spellEnd"/>
      <w:r w:rsidRPr="004E32DD">
        <w:rPr>
          <w:rFonts w:ascii="Arial" w:hAnsi="Arial" w:cs="Arial"/>
          <w:color w:val="000000"/>
        </w:rPr>
        <w:t xml:space="preserve"> vs Vulnerability Scanning: What’s the Difference? [online] </w:t>
      </w:r>
      <w:proofErr w:type="spellStart"/>
      <w:r w:rsidRPr="004E32DD">
        <w:rPr>
          <w:rFonts w:ascii="Arial" w:hAnsi="Arial" w:cs="Arial"/>
          <w:color w:val="000000"/>
        </w:rPr>
        <w:t>SecurityMetrics</w:t>
      </w:r>
      <w:proofErr w:type="spellEnd"/>
      <w:r w:rsidRPr="004E32DD">
        <w:rPr>
          <w:rFonts w:ascii="Arial" w:hAnsi="Arial" w:cs="Arial"/>
          <w:color w:val="000000"/>
        </w:rPr>
        <w:t>. Available at:</w:t>
      </w:r>
    </w:p>
    <w:p w:rsidRPr="004E32DD" w:rsidR="00265ADF" w:rsidP="004E32DD" w:rsidRDefault="00265ADF" w14:paraId="6C49EAAF" w14:textId="77777777">
      <w:pPr>
        <w:pStyle w:val="NormalWeb"/>
        <w:spacing w:before="0" w:beforeAutospacing="0" w:after="0" w:afterAutospacing="0" w:line="276" w:lineRule="auto"/>
        <w:ind w:left="720" w:firstLine="720"/>
      </w:pPr>
      <w:r w:rsidRPr="004E32DD">
        <w:rPr>
          <w:rFonts w:ascii="Arial" w:hAnsi="Arial" w:cs="Arial"/>
          <w:color w:val="000000"/>
        </w:rPr>
        <w:t>https://www.securitymetrics.com/blog/pentesting-vs-vulnerability-scanning-whats-difference#:~:text=A%20vulnerability%20scan%20is%20an.</w:t>
      </w:r>
    </w:p>
    <w:p w:rsidRPr="004E32DD" w:rsidR="00B81DAD" w:rsidP="004E32DD" w:rsidRDefault="00B81DAD" w14:paraId="16F93E96" w14:textId="77777777">
      <w:pPr>
        <w:pStyle w:val="NormalWeb"/>
        <w:spacing w:before="0" w:beforeAutospacing="0" w:after="0" w:afterAutospacing="0" w:line="276" w:lineRule="auto"/>
        <w:ind w:left="720" w:firstLine="720"/>
      </w:pPr>
      <w:r w:rsidRPr="004E32DD">
        <w:rPr>
          <w:color w:val="000000"/>
        </w:rPr>
        <w:t xml:space="preserve">“Common Criteria (CC) Certification &amp; Evaluations.” </w:t>
      </w:r>
      <w:r w:rsidRPr="004E32DD">
        <w:rPr>
          <w:i/>
          <w:iCs/>
          <w:color w:val="000000"/>
        </w:rPr>
        <w:t>Www.intertek.com</w:t>
      </w:r>
      <w:r w:rsidRPr="004E32DD">
        <w:rPr>
          <w:color w:val="000000"/>
        </w:rPr>
        <w:t>, www.intertek.com/cybersecurity/common-criteria/#:~:text=Common%20Criteria%20(ISO%2015408)%20is. Accessed 29 June 2023.</w:t>
      </w:r>
    </w:p>
    <w:p w:rsidRPr="004E32DD" w:rsidR="00B81DAD" w:rsidP="004E32DD" w:rsidRDefault="00B81DAD" w14:paraId="72E2CE57" w14:textId="77777777">
      <w:pPr>
        <w:spacing w:line="276" w:lineRule="auto"/>
        <w:ind w:left="720" w:firstLine="720"/>
        <w:jc w:val="left"/>
        <w:rPr>
          <w:sz w:val="24"/>
          <w:szCs w:val="24"/>
        </w:rPr>
      </w:pPr>
    </w:p>
    <w:p w:rsidRPr="004E32DD" w:rsidR="00B81DAD" w:rsidP="004E32DD" w:rsidRDefault="00B81DAD" w14:paraId="0212D53F" w14:textId="77777777">
      <w:pPr>
        <w:pStyle w:val="NormalWeb"/>
        <w:spacing w:before="0" w:beforeAutospacing="0" w:after="0" w:afterAutospacing="0" w:line="276" w:lineRule="auto"/>
        <w:ind w:left="720" w:firstLine="720"/>
      </w:pPr>
      <w:r w:rsidRPr="004E32DD">
        <w:rPr>
          <w:color w:val="000000"/>
        </w:rPr>
        <w:t xml:space="preserve">Kirvan, Paul. “What Is a Single Point of Failure (SPOF) and How to Avoid Them?” </w:t>
      </w:r>
      <w:proofErr w:type="spellStart"/>
      <w:r w:rsidRPr="004E32DD">
        <w:rPr>
          <w:i/>
          <w:iCs/>
          <w:color w:val="000000"/>
        </w:rPr>
        <w:t>SearchDataCenter</w:t>
      </w:r>
      <w:proofErr w:type="spellEnd"/>
      <w:r w:rsidRPr="004E32DD">
        <w:rPr>
          <w:color w:val="000000"/>
        </w:rPr>
        <w:t xml:space="preserve">, 2021, </w:t>
      </w:r>
      <w:hyperlink w:history="1" r:id="rId5">
        <w:r w:rsidRPr="004E32DD">
          <w:rPr>
            <w:rStyle w:val="Hyperlink"/>
            <w:color w:val="1155CC"/>
          </w:rPr>
          <w:t>www.techtarget.com/searchdatacenter/definition/Single-point-of-failure-SPOF</w:t>
        </w:r>
      </w:hyperlink>
      <w:r w:rsidRPr="004E32DD">
        <w:rPr>
          <w:color w:val="000000"/>
        </w:rPr>
        <w:t>.</w:t>
      </w:r>
    </w:p>
    <w:p w:rsidRPr="004E32DD" w:rsidR="00B81DAD" w:rsidP="004E32DD" w:rsidRDefault="00B81DAD" w14:paraId="278B8C42" w14:textId="77777777">
      <w:pPr>
        <w:spacing w:line="276" w:lineRule="auto"/>
        <w:ind w:left="720" w:firstLine="720"/>
        <w:jc w:val="left"/>
        <w:rPr>
          <w:sz w:val="24"/>
          <w:szCs w:val="24"/>
        </w:rPr>
      </w:pPr>
    </w:p>
    <w:p w:rsidRPr="004E32DD" w:rsidR="00B81DAD" w:rsidP="004E32DD" w:rsidRDefault="00B81DAD" w14:paraId="2F908690" w14:textId="77777777">
      <w:pPr>
        <w:pStyle w:val="NormalWeb"/>
        <w:spacing w:before="0" w:beforeAutospacing="0" w:after="0" w:afterAutospacing="0" w:line="276" w:lineRule="auto"/>
        <w:ind w:left="720" w:firstLine="720"/>
      </w:pPr>
      <w:r w:rsidRPr="004E32DD">
        <w:rPr>
          <w:color w:val="000000"/>
        </w:rPr>
        <w:t xml:space="preserve">Witcher, Rob. “CISSP Domain 3: Security Architecture and Engineering – a Complete Guide.” </w:t>
      </w:r>
      <w:r w:rsidRPr="004E32DD">
        <w:rPr>
          <w:i/>
          <w:iCs/>
          <w:color w:val="000000"/>
        </w:rPr>
        <w:t>Destination Certification</w:t>
      </w:r>
      <w:r w:rsidRPr="004E32DD">
        <w:rPr>
          <w:color w:val="000000"/>
        </w:rPr>
        <w:t>, 3 Mar. 2023, destcert.com/domain-3-security-architecture-and-engineering/#t-1672414344175. Accessed 29 June 2023.</w:t>
      </w:r>
    </w:p>
    <w:p w:rsidRPr="004E32DD" w:rsidR="00265ADF" w:rsidP="004E32DD" w:rsidRDefault="00B81DAD" w14:paraId="7322E44C" w14:textId="568710D6">
      <w:pPr>
        <w:spacing w:after="0" w:line="276" w:lineRule="auto"/>
        <w:ind w:left="720" w:firstLine="720"/>
        <w:jc w:val="left"/>
        <w:rPr>
          <w:color w:val="000000"/>
          <w:sz w:val="24"/>
          <w:szCs w:val="24"/>
        </w:rPr>
      </w:pPr>
      <w:r w:rsidRPr="004E32DD">
        <w:rPr>
          <w:sz w:val="24"/>
          <w:szCs w:val="24"/>
        </w:rPr>
        <w:br/>
      </w:r>
      <w:r w:rsidRPr="004E32DD">
        <w:rPr>
          <w:color w:val="000000"/>
          <w:sz w:val="24"/>
          <w:szCs w:val="24"/>
        </w:rPr>
        <w:t xml:space="preserve">Taylor, Craig. “Polyinstantiation - </w:t>
      </w:r>
      <w:proofErr w:type="spellStart"/>
      <w:r w:rsidRPr="004E32DD">
        <w:rPr>
          <w:color w:val="000000"/>
          <w:sz w:val="24"/>
          <w:szCs w:val="24"/>
        </w:rPr>
        <w:t>CyberHoot</w:t>
      </w:r>
      <w:proofErr w:type="spellEnd"/>
      <w:r w:rsidRPr="004E32DD">
        <w:rPr>
          <w:color w:val="000000"/>
          <w:sz w:val="24"/>
          <w:szCs w:val="24"/>
        </w:rPr>
        <w:t xml:space="preserve"> Cyber Library.” </w:t>
      </w:r>
      <w:proofErr w:type="spellStart"/>
      <w:r w:rsidRPr="004E32DD">
        <w:rPr>
          <w:i/>
          <w:iCs/>
          <w:color w:val="000000"/>
          <w:sz w:val="24"/>
          <w:szCs w:val="24"/>
        </w:rPr>
        <w:t>CyberHoot</w:t>
      </w:r>
      <w:proofErr w:type="spellEnd"/>
      <w:r w:rsidRPr="004E32DD">
        <w:rPr>
          <w:color w:val="000000"/>
          <w:sz w:val="24"/>
          <w:szCs w:val="24"/>
        </w:rPr>
        <w:t>, 20 Feb. 2020, cyberhoot.com/cybrary/polyinstantiation/#:~:text=Posted%20on%20February%2020%2C%202020. Accessed 29 June 2023.</w:t>
      </w:r>
    </w:p>
    <w:p w:rsidRPr="004E32DD" w:rsidR="00B72CD4" w:rsidP="004E32DD" w:rsidRDefault="00B72CD4" w14:paraId="39253F1B" w14:textId="2D8072DD">
      <w:pPr>
        <w:spacing w:after="0" w:line="276" w:lineRule="auto"/>
        <w:ind w:left="720" w:firstLine="720"/>
        <w:jc w:val="left"/>
        <w:rPr>
          <w:rFonts w:ascii="Arial" w:hAnsi="Arial" w:cs="Arial"/>
          <w:color w:val="000000"/>
          <w:sz w:val="24"/>
          <w:szCs w:val="24"/>
        </w:rPr>
      </w:pPr>
      <w:r w:rsidRPr="004E32DD">
        <w:rPr>
          <w:rFonts w:ascii="Arial" w:hAnsi="Arial" w:cs="Arial"/>
          <w:color w:val="000000"/>
          <w:sz w:val="24"/>
          <w:szCs w:val="24"/>
        </w:rPr>
        <w:t xml:space="preserve">---. “What Are the Essential Components of Network Security.” </w:t>
      </w:r>
      <w:r w:rsidRPr="004E32DD">
        <w:rPr>
          <w:rFonts w:ascii="Arial" w:hAnsi="Arial" w:cs="Arial"/>
          <w:i/>
          <w:iCs/>
          <w:color w:val="000000"/>
          <w:sz w:val="24"/>
          <w:szCs w:val="24"/>
        </w:rPr>
        <w:t>Dynamic Solutions Group</w:t>
      </w:r>
      <w:r w:rsidRPr="004E32DD">
        <w:rPr>
          <w:rFonts w:ascii="Arial" w:hAnsi="Arial" w:cs="Arial"/>
          <w:color w:val="000000"/>
          <w:sz w:val="24"/>
          <w:szCs w:val="24"/>
        </w:rPr>
        <w:t xml:space="preserve">, 6 Sept. 2021, </w:t>
      </w:r>
      <w:hyperlink w:history="1" r:id="rId6">
        <w:r w:rsidRPr="004E32DD" w:rsidR="004E32DD">
          <w:rPr>
            <w:rStyle w:val="Hyperlink"/>
            <w:rFonts w:ascii="Arial" w:hAnsi="Arial" w:cs="Arial"/>
            <w:sz w:val="24"/>
            <w:szCs w:val="24"/>
          </w:rPr>
          <w:t>www.dsolutionsgroup.com/components-of-network-security/</w:t>
        </w:r>
      </w:hyperlink>
      <w:r w:rsidRPr="004E32DD">
        <w:rPr>
          <w:rFonts w:ascii="Arial" w:hAnsi="Arial" w:cs="Arial"/>
          <w:color w:val="000000"/>
          <w:sz w:val="24"/>
          <w:szCs w:val="24"/>
        </w:rPr>
        <w:t>.</w:t>
      </w:r>
    </w:p>
    <w:p w:rsidRPr="004E32DD" w:rsidR="004E32DD" w:rsidP="004E32DD" w:rsidRDefault="004E32DD" w14:paraId="2807CBB0" w14:textId="5EAB666E">
      <w:pPr>
        <w:spacing w:after="0" w:line="276" w:lineRule="auto"/>
        <w:ind w:left="720" w:firstLine="720"/>
        <w:jc w:val="left"/>
        <w:rPr>
          <w:rFonts w:ascii="Arial" w:hAnsi="Arial" w:cs="Arial"/>
          <w:color w:val="000000"/>
          <w:sz w:val="24"/>
          <w:szCs w:val="24"/>
        </w:rPr>
      </w:pPr>
      <w:r w:rsidRPr="004E32DD">
        <w:rPr>
          <w:rFonts w:ascii="Arial" w:hAnsi="Arial" w:cs="Arial"/>
          <w:color w:val="000000"/>
          <w:sz w:val="24"/>
          <w:szCs w:val="24"/>
        </w:rPr>
        <w:t xml:space="preserve">“What Is Network Security?” </w:t>
      </w:r>
      <w:r w:rsidRPr="004E32DD">
        <w:rPr>
          <w:rFonts w:ascii="Arial" w:hAnsi="Arial" w:cs="Arial"/>
          <w:i/>
          <w:iCs/>
          <w:color w:val="000000"/>
          <w:sz w:val="24"/>
          <w:szCs w:val="24"/>
        </w:rPr>
        <w:t>Palo Alto Networks</w:t>
      </w:r>
      <w:r w:rsidRPr="004E32DD">
        <w:rPr>
          <w:rFonts w:ascii="Arial" w:hAnsi="Arial" w:cs="Arial"/>
          <w:color w:val="000000"/>
          <w:sz w:val="24"/>
          <w:szCs w:val="24"/>
        </w:rPr>
        <w:t xml:space="preserve">, </w:t>
      </w:r>
      <w:hyperlink w:history="1" w:anchor=":~:text=What%20Are%20the%20Essential%20Components" r:id="rId7">
        <w:r w:rsidRPr="004E32DD">
          <w:rPr>
            <w:rStyle w:val="Hyperlink"/>
            <w:rFonts w:ascii="Arial" w:hAnsi="Arial" w:cs="Arial"/>
            <w:sz w:val="24"/>
            <w:szCs w:val="24"/>
          </w:rPr>
          <w:t>www.paloaltonetworks.com/cyberpedia/what-is-network-security#:~:text=What%20Are%20the%20Essential%20Components</w:t>
        </w:r>
      </w:hyperlink>
      <w:r w:rsidRPr="004E32DD">
        <w:rPr>
          <w:rFonts w:ascii="Arial" w:hAnsi="Arial" w:cs="Arial"/>
          <w:color w:val="000000"/>
          <w:sz w:val="24"/>
          <w:szCs w:val="24"/>
        </w:rPr>
        <w:t>.</w:t>
      </w:r>
    </w:p>
    <w:p w:rsidRPr="004E32DD" w:rsidR="004E32DD" w:rsidP="004E32DD" w:rsidRDefault="004E32DD" w14:paraId="35F67A28" w14:textId="2BAFDF1D">
      <w:pPr>
        <w:spacing w:after="0" w:line="276" w:lineRule="auto"/>
        <w:ind w:left="720" w:firstLine="720"/>
        <w:jc w:val="left"/>
        <w:rPr>
          <w:rFonts w:ascii="Arial" w:hAnsi="Arial" w:cs="Arial"/>
          <w:color w:val="000000"/>
          <w:sz w:val="24"/>
          <w:szCs w:val="24"/>
        </w:rPr>
      </w:pPr>
      <w:r w:rsidRPr="004E32DD">
        <w:rPr>
          <w:rFonts w:ascii="Arial" w:hAnsi="Arial" w:cs="Arial"/>
          <w:color w:val="000000"/>
          <w:sz w:val="24"/>
          <w:szCs w:val="24"/>
        </w:rPr>
        <w:t xml:space="preserve">Stephanie, </w:t>
      </w:r>
      <w:proofErr w:type="spellStart"/>
      <w:r w:rsidRPr="004E32DD">
        <w:rPr>
          <w:rFonts w:ascii="Arial" w:hAnsi="Arial" w:cs="Arial"/>
          <w:color w:val="000000"/>
          <w:sz w:val="24"/>
          <w:szCs w:val="24"/>
        </w:rPr>
        <w:t>Borys</w:t>
      </w:r>
      <w:proofErr w:type="spellEnd"/>
      <w:r w:rsidRPr="004E32DD">
        <w:rPr>
          <w:rFonts w:ascii="Arial" w:hAnsi="Arial" w:cs="Arial"/>
          <w:color w:val="000000"/>
          <w:sz w:val="24"/>
          <w:szCs w:val="24"/>
        </w:rPr>
        <w:t xml:space="preserve">. “The Cyber Attack on a Prestigious University That’s Sending Shockwaves through Global Governments.” </w:t>
      </w:r>
      <w:r w:rsidRPr="004E32DD">
        <w:rPr>
          <w:rFonts w:ascii="Arial" w:hAnsi="Arial" w:cs="Arial"/>
          <w:i/>
          <w:iCs/>
          <w:color w:val="000000"/>
          <w:sz w:val="24"/>
          <w:szCs w:val="24"/>
        </w:rPr>
        <w:t>ABC News</w:t>
      </w:r>
      <w:r w:rsidRPr="004E32DD">
        <w:rPr>
          <w:rFonts w:ascii="Arial" w:hAnsi="Arial" w:cs="Arial"/>
          <w:color w:val="000000"/>
          <w:sz w:val="24"/>
          <w:szCs w:val="24"/>
        </w:rPr>
        <w:t>, 2 Oct. 2019, www.abc.net.au/news/2019-10-02/anu-cyber-hack-how-personal-information-got-out/11550578. Accessed 22 Mar. 2023.</w:t>
      </w:r>
    </w:p>
    <w:p w:rsidRPr="004E32DD" w:rsidR="004E32DD" w:rsidP="004E32DD" w:rsidRDefault="004E32DD" w14:paraId="1066E194" w14:textId="29151069">
      <w:pPr>
        <w:spacing w:after="0" w:line="276" w:lineRule="auto"/>
        <w:ind w:left="720" w:firstLine="720"/>
        <w:jc w:val="left"/>
        <w:rPr>
          <w:rFonts w:ascii="Arial" w:hAnsi="Arial" w:cs="Arial"/>
          <w:color w:val="000000"/>
          <w:sz w:val="24"/>
          <w:szCs w:val="24"/>
        </w:rPr>
      </w:pPr>
      <w:r w:rsidRPr="004E32DD">
        <w:rPr>
          <w:rFonts w:ascii="Arial" w:hAnsi="Arial" w:cs="Arial"/>
          <w:color w:val="000000"/>
          <w:sz w:val="24"/>
          <w:szCs w:val="24"/>
        </w:rPr>
        <w:t xml:space="preserve">Assal and Chiasson. </w:t>
      </w:r>
      <w:r w:rsidRPr="004E32DD">
        <w:rPr>
          <w:rFonts w:ascii="Arial" w:hAnsi="Arial" w:cs="Arial"/>
          <w:i/>
          <w:iCs/>
          <w:color w:val="000000"/>
          <w:sz w:val="24"/>
          <w:szCs w:val="24"/>
        </w:rPr>
        <w:t>Open Access to the Proceedings of the Fourteenth Symposium on Usable Privacy and Security Is Sponsored by USENIX. Security in the Software Development Lifecycle Security in the Software Development Lifecycle</w:t>
      </w:r>
      <w:r w:rsidRPr="004E32DD">
        <w:rPr>
          <w:rFonts w:ascii="Arial" w:hAnsi="Arial" w:cs="Arial"/>
          <w:color w:val="000000"/>
          <w:sz w:val="24"/>
          <w:szCs w:val="24"/>
        </w:rPr>
        <w:t>. 2018.</w:t>
      </w:r>
    </w:p>
    <w:p w:rsidRPr="004E32DD" w:rsidR="004E32DD" w:rsidP="004E32DD" w:rsidRDefault="004E32DD" w14:paraId="0E179A56" w14:textId="0D30558D">
      <w:pPr>
        <w:spacing w:after="0" w:line="276" w:lineRule="auto"/>
        <w:ind w:left="720" w:firstLine="720"/>
        <w:jc w:val="left"/>
        <w:rPr>
          <w:rFonts w:ascii="Arial" w:hAnsi="Arial" w:cs="Arial"/>
          <w:b/>
          <w:bCs/>
          <w:sz w:val="24"/>
          <w:szCs w:val="24"/>
        </w:rPr>
      </w:pPr>
      <w:proofErr w:type="spellStart"/>
      <w:r w:rsidRPr="004E32DD">
        <w:rPr>
          <w:rFonts w:ascii="Arial" w:hAnsi="Arial" w:cs="Arial"/>
          <w:color w:val="000000"/>
          <w:sz w:val="24"/>
          <w:szCs w:val="24"/>
        </w:rPr>
        <w:t>IntellectSoft</w:t>
      </w:r>
      <w:proofErr w:type="spellEnd"/>
      <w:r w:rsidRPr="004E32DD">
        <w:rPr>
          <w:rFonts w:ascii="Arial" w:hAnsi="Arial" w:cs="Arial"/>
          <w:color w:val="000000"/>
          <w:sz w:val="24"/>
          <w:szCs w:val="24"/>
        </w:rPr>
        <w:t xml:space="preserve">. “Essentials: System Development Life Cycle [Guide].” </w:t>
      </w:r>
      <w:proofErr w:type="spellStart"/>
      <w:r w:rsidRPr="004E32DD">
        <w:rPr>
          <w:rFonts w:ascii="Arial" w:hAnsi="Arial" w:cs="Arial"/>
          <w:i/>
          <w:iCs/>
          <w:color w:val="000000"/>
          <w:sz w:val="24"/>
          <w:szCs w:val="24"/>
        </w:rPr>
        <w:t>Intellectsoft</w:t>
      </w:r>
      <w:proofErr w:type="spellEnd"/>
      <w:r w:rsidRPr="004E32DD">
        <w:rPr>
          <w:rFonts w:ascii="Arial" w:hAnsi="Arial" w:cs="Arial"/>
          <w:i/>
          <w:iCs/>
          <w:color w:val="000000"/>
          <w:sz w:val="24"/>
          <w:szCs w:val="24"/>
        </w:rPr>
        <w:t xml:space="preserve"> Blog</w:t>
      </w:r>
      <w:r w:rsidRPr="004E32DD">
        <w:rPr>
          <w:rFonts w:ascii="Arial" w:hAnsi="Arial" w:cs="Arial"/>
          <w:color w:val="000000"/>
          <w:sz w:val="24"/>
          <w:szCs w:val="24"/>
        </w:rPr>
        <w:t>, 21 Oct. 2019, www.intellectsoft.net/blog/what-is-system-development-life-cycle/.</w:t>
      </w:r>
    </w:p>
    <w:sectPr w:rsidRPr="004E32DD" w:rsidR="004E32D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egreya">
    <w:altName w:val="Calibri"/>
    <w:charset w:val="00"/>
    <w:family w:val="auto"/>
    <w:pitch w:val="variable"/>
    <w:sig w:usb0="6000028F" w:usb1="00000003" w:usb2="00000000" w:usb3="00000000" w:csb0="0000019F" w:csb1="00000000"/>
  </w:font>
  <w:font w:name="Montserrat">
    <w:altName w:val="Calibri"/>
    <w:charset w:val="00"/>
    <w:family w:val="auto"/>
    <w:pitch w:val="variable"/>
    <w:sig w:usb0="2000020F" w:usb1="00000003" w:usb2="00000000" w:usb3="00000000" w:csb0="00000197"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1B6"/>
    <w:multiLevelType w:val="hybridMultilevel"/>
    <w:tmpl w:val="507AC7CA"/>
    <w:lvl w:ilvl="0" w:tplc="1F0ED636">
      <w:start w:val="2"/>
      <w:numFmt w:val="upperRoman"/>
      <w:lvlText w:val="%1."/>
      <w:lvlJc w:val="right"/>
      <w:pPr>
        <w:tabs>
          <w:tab w:val="num" w:pos="720"/>
        </w:tabs>
        <w:ind w:left="720" w:hanging="360"/>
      </w:pPr>
    </w:lvl>
    <w:lvl w:ilvl="1" w:tplc="732E31EA" w:tentative="1">
      <w:start w:val="1"/>
      <w:numFmt w:val="decimal"/>
      <w:lvlText w:val="%2."/>
      <w:lvlJc w:val="left"/>
      <w:pPr>
        <w:tabs>
          <w:tab w:val="num" w:pos="1440"/>
        </w:tabs>
        <w:ind w:left="1440" w:hanging="360"/>
      </w:pPr>
    </w:lvl>
    <w:lvl w:ilvl="2" w:tplc="6700D086" w:tentative="1">
      <w:start w:val="1"/>
      <w:numFmt w:val="decimal"/>
      <w:lvlText w:val="%3."/>
      <w:lvlJc w:val="left"/>
      <w:pPr>
        <w:tabs>
          <w:tab w:val="num" w:pos="2160"/>
        </w:tabs>
        <w:ind w:left="2160" w:hanging="360"/>
      </w:pPr>
    </w:lvl>
    <w:lvl w:ilvl="3" w:tplc="1CD0BA9A" w:tentative="1">
      <w:start w:val="1"/>
      <w:numFmt w:val="decimal"/>
      <w:lvlText w:val="%4."/>
      <w:lvlJc w:val="left"/>
      <w:pPr>
        <w:tabs>
          <w:tab w:val="num" w:pos="2880"/>
        </w:tabs>
        <w:ind w:left="2880" w:hanging="360"/>
      </w:pPr>
    </w:lvl>
    <w:lvl w:ilvl="4" w:tplc="44BAE336" w:tentative="1">
      <w:start w:val="1"/>
      <w:numFmt w:val="decimal"/>
      <w:lvlText w:val="%5."/>
      <w:lvlJc w:val="left"/>
      <w:pPr>
        <w:tabs>
          <w:tab w:val="num" w:pos="3600"/>
        </w:tabs>
        <w:ind w:left="3600" w:hanging="360"/>
      </w:pPr>
    </w:lvl>
    <w:lvl w:ilvl="5" w:tplc="156E67A8" w:tentative="1">
      <w:start w:val="1"/>
      <w:numFmt w:val="decimal"/>
      <w:lvlText w:val="%6."/>
      <w:lvlJc w:val="left"/>
      <w:pPr>
        <w:tabs>
          <w:tab w:val="num" w:pos="4320"/>
        </w:tabs>
        <w:ind w:left="4320" w:hanging="360"/>
      </w:pPr>
    </w:lvl>
    <w:lvl w:ilvl="6" w:tplc="2F54EF2A" w:tentative="1">
      <w:start w:val="1"/>
      <w:numFmt w:val="decimal"/>
      <w:lvlText w:val="%7."/>
      <w:lvlJc w:val="left"/>
      <w:pPr>
        <w:tabs>
          <w:tab w:val="num" w:pos="5040"/>
        </w:tabs>
        <w:ind w:left="5040" w:hanging="360"/>
      </w:pPr>
    </w:lvl>
    <w:lvl w:ilvl="7" w:tplc="B694C8A4" w:tentative="1">
      <w:start w:val="1"/>
      <w:numFmt w:val="decimal"/>
      <w:lvlText w:val="%8."/>
      <w:lvlJc w:val="left"/>
      <w:pPr>
        <w:tabs>
          <w:tab w:val="num" w:pos="5760"/>
        </w:tabs>
        <w:ind w:left="5760" w:hanging="360"/>
      </w:pPr>
    </w:lvl>
    <w:lvl w:ilvl="8" w:tplc="F2C078F8" w:tentative="1">
      <w:start w:val="1"/>
      <w:numFmt w:val="decimal"/>
      <w:lvlText w:val="%9."/>
      <w:lvlJc w:val="left"/>
      <w:pPr>
        <w:tabs>
          <w:tab w:val="num" w:pos="6480"/>
        </w:tabs>
        <w:ind w:left="6480" w:hanging="360"/>
      </w:pPr>
    </w:lvl>
  </w:abstractNum>
  <w:abstractNum w:abstractNumId="1" w15:restartNumberingAfterBreak="0">
    <w:nsid w:val="694A1A10"/>
    <w:multiLevelType w:val="multilevel"/>
    <w:tmpl w:val="0ACA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C57683"/>
    <w:multiLevelType w:val="multilevel"/>
    <w:tmpl w:val="98B6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67664">
    <w:abstractNumId w:val="1"/>
    <w:lvlOverride w:ilvl="0">
      <w:lvl w:ilvl="0">
        <w:numFmt w:val="upperRoman"/>
        <w:lvlText w:val="%1."/>
        <w:lvlJc w:val="right"/>
      </w:lvl>
    </w:lvlOverride>
  </w:num>
  <w:num w:numId="2" w16cid:durableId="2135444307">
    <w:abstractNumId w:val="0"/>
  </w:num>
  <w:num w:numId="3" w16cid:durableId="1627076151">
    <w:abstractNumId w:val="2"/>
    <w:lvlOverride w:ilvl="0">
      <w:lvl w:ilvl="0">
        <w:numFmt w:val="upperRoman"/>
        <w:lvlText w:val="%1."/>
        <w:lvlJc w:val="right"/>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EE"/>
    <w:rsid w:val="00006142"/>
    <w:rsid w:val="00033E32"/>
    <w:rsid w:val="000526BA"/>
    <w:rsid w:val="000E43D9"/>
    <w:rsid w:val="00144DBD"/>
    <w:rsid w:val="001662F8"/>
    <w:rsid w:val="001B49F9"/>
    <w:rsid w:val="001C2557"/>
    <w:rsid w:val="00206781"/>
    <w:rsid w:val="0026271A"/>
    <w:rsid w:val="00265ADF"/>
    <w:rsid w:val="002B6F4D"/>
    <w:rsid w:val="00312A2F"/>
    <w:rsid w:val="0039324A"/>
    <w:rsid w:val="003A1AA3"/>
    <w:rsid w:val="00401A0B"/>
    <w:rsid w:val="00405316"/>
    <w:rsid w:val="004130DC"/>
    <w:rsid w:val="0041474C"/>
    <w:rsid w:val="00425897"/>
    <w:rsid w:val="0046520E"/>
    <w:rsid w:val="004E32DD"/>
    <w:rsid w:val="0058728E"/>
    <w:rsid w:val="005B11B1"/>
    <w:rsid w:val="006235CA"/>
    <w:rsid w:val="00623A7F"/>
    <w:rsid w:val="00625237"/>
    <w:rsid w:val="006869F6"/>
    <w:rsid w:val="006B2709"/>
    <w:rsid w:val="006B6D0F"/>
    <w:rsid w:val="006C1FA7"/>
    <w:rsid w:val="006D59CE"/>
    <w:rsid w:val="00766E01"/>
    <w:rsid w:val="007F35B4"/>
    <w:rsid w:val="00817B85"/>
    <w:rsid w:val="008923BA"/>
    <w:rsid w:val="008B6340"/>
    <w:rsid w:val="008C20D3"/>
    <w:rsid w:val="008C2200"/>
    <w:rsid w:val="00910AEB"/>
    <w:rsid w:val="0091642B"/>
    <w:rsid w:val="00931719"/>
    <w:rsid w:val="00986882"/>
    <w:rsid w:val="009955F9"/>
    <w:rsid w:val="009C3BF3"/>
    <w:rsid w:val="009D60F4"/>
    <w:rsid w:val="00A84A26"/>
    <w:rsid w:val="00AA710B"/>
    <w:rsid w:val="00AD5FBA"/>
    <w:rsid w:val="00AF1350"/>
    <w:rsid w:val="00B15B4E"/>
    <w:rsid w:val="00B203E0"/>
    <w:rsid w:val="00B447EE"/>
    <w:rsid w:val="00B4683E"/>
    <w:rsid w:val="00B64528"/>
    <w:rsid w:val="00B64CFD"/>
    <w:rsid w:val="00B72CD4"/>
    <w:rsid w:val="00B81DAD"/>
    <w:rsid w:val="00B86C36"/>
    <w:rsid w:val="00BB1A56"/>
    <w:rsid w:val="00BC590B"/>
    <w:rsid w:val="00BD6851"/>
    <w:rsid w:val="00C04246"/>
    <w:rsid w:val="00C2380A"/>
    <w:rsid w:val="00C3462C"/>
    <w:rsid w:val="00C42BAB"/>
    <w:rsid w:val="00C725D8"/>
    <w:rsid w:val="00C76C1B"/>
    <w:rsid w:val="00C95A76"/>
    <w:rsid w:val="00D157E9"/>
    <w:rsid w:val="00D220DF"/>
    <w:rsid w:val="00D716AC"/>
    <w:rsid w:val="00DB0D30"/>
    <w:rsid w:val="00E52674"/>
    <w:rsid w:val="00E84839"/>
    <w:rsid w:val="00E86EDD"/>
    <w:rsid w:val="00F00398"/>
    <w:rsid w:val="00F133BF"/>
    <w:rsid w:val="00F50E3D"/>
    <w:rsid w:val="00FA582D"/>
    <w:rsid w:val="00FA7DBD"/>
    <w:rsid w:val="00FEBFD9"/>
    <w:rsid w:val="019BE0A9"/>
    <w:rsid w:val="31C71182"/>
    <w:rsid w:val="4F0D7D82"/>
    <w:rsid w:val="662E6AC9"/>
    <w:rsid w:val="756EA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C20E"/>
  <w15:chartTrackingRefBased/>
  <w15:docId w15:val="{600123EB-C58A-43E2-A230-BDC454CF88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7EE"/>
    <w:pPr>
      <w:spacing w:after="120" w:line="264" w:lineRule="auto"/>
      <w:ind w:firstLine="432"/>
      <w:jc w:val="both"/>
    </w:pPr>
    <w:rPr>
      <w:rFonts w:ascii="Alegreya" w:hAnsi="Alegreya" w:eastAsiaTheme="minorEastAsia"/>
      <w:kern w:val="0"/>
      <w:lang w:eastAsia="zh-TW"/>
      <w14:ligatures w14:val="none"/>
    </w:rPr>
  </w:style>
  <w:style w:type="paragraph" w:styleId="Heading1">
    <w:name w:val="heading 1"/>
    <w:basedOn w:val="Normal"/>
    <w:next w:val="Normal"/>
    <w:link w:val="Heading1Char"/>
    <w:uiPriority w:val="9"/>
    <w:qFormat/>
    <w:rsid w:val="006B6D0F"/>
    <w:pPr>
      <w:spacing w:after="480" w:line="240" w:lineRule="auto"/>
      <w:ind w:left="432" w:right="432" w:firstLine="0"/>
      <w:contextualSpacing/>
      <w:jc w:val="center"/>
      <w:outlineLvl w:val="0"/>
    </w:pPr>
    <w:rPr>
      <w:rFonts w:ascii="Montserrat" w:hAnsi="Montserrat" w:cs="Open Sans" w:eastAsiaTheme="majorEastAsia"/>
      <w:b/>
      <w:bCs/>
      <w:cap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447EE"/>
    <w:pPr>
      <w:ind w:firstLine="0"/>
      <w:jc w:val="center"/>
    </w:pPr>
    <w:rPr>
      <w:b/>
      <w:bCs/>
      <w:sz w:val="48"/>
      <w:szCs w:val="48"/>
    </w:rPr>
  </w:style>
  <w:style w:type="character" w:styleId="TitleChar" w:customStyle="1">
    <w:name w:val="Title Char"/>
    <w:basedOn w:val="DefaultParagraphFont"/>
    <w:link w:val="Title"/>
    <w:uiPriority w:val="10"/>
    <w:rsid w:val="00B447EE"/>
    <w:rPr>
      <w:rFonts w:ascii="Alegreya" w:hAnsi="Alegreya" w:eastAsiaTheme="minorEastAsia"/>
      <w:b/>
      <w:bCs/>
      <w:kern w:val="0"/>
      <w:sz w:val="48"/>
      <w:szCs w:val="48"/>
      <w:lang w:eastAsia="zh-TW"/>
      <w14:ligatures w14:val="none"/>
    </w:rPr>
  </w:style>
  <w:style w:type="paragraph" w:styleId="NormalWeb">
    <w:name w:val="Normal (Web)"/>
    <w:basedOn w:val="Normal"/>
    <w:uiPriority w:val="99"/>
    <w:unhideWhenUsed/>
    <w:rsid w:val="00B447EE"/>
    <w:pPr>
      <w:spacing w:before="100" w:beforeAutospacing="1" w:after="100" w:afterAutospacing="1" w:line="240" w:lineRule="auto"/>
      <w:ind w:firstLine="0"/>
      <w:jc w:val="left"/>
    </w:pPr>
    <w:rPr>
      <w:rFonts w:ascii="Times New Roman" w:hAnsi="Times New Roman" w:eastAsia="Times New Roman" w:cs="Times New Roman"/>
      <w:sz w:val="24"/>
      <w:szCs w:val="24"/>
      <w:lang w:eastAsia="en-US"/>
    </w:rPr>
  </w:style>
  <w:style w:type="character" w:styleId="apple-tab-span" w:customStyle="1">
    <w:name w:val="apple-tab-span"/>
    <w:basedOn w:val="DefaultParagraphFont"/>
    <w:rsid w:val="00B447EE"/>
  </w:style>
  <w:style w:type="character" w:styleId="Heading1Char" w:customStyle="1">
    <w:name w:val="Heading 1 Char"/>
    <w:basedOn w:val="DefaultParagraphFont"/>
    <w:link w:val="Heading1"/>
    <w:uiPriority w:val="9"/>
    <w:rsid w:val="006B6D0F"/>
    <w:rPr>
      <w:rFonts w:ascii="Montserrat" w:hAnsi="Montserrat" w:cs="Open Sans" w:eastAsiaTheme="majorEastAsia"/>
      <w:b/>
      <w:bCs/>
      <w:caps/>
      <w:kern w:val="0"/>
      <w:sz w:val="28"/>
      <w:szCs w:val="28"/>
      <w:lang w:eastAsia="zh-TW"/>
      <w14:ligatures w14:val="none"/>
    </w:rPr>
  </w:style>
  <w:style w:type="character" w:styleId="Hyperlink">
    <w:name w:val="Hyperlink"/>
    <w:basedOn w:val="DefaultParagraphFont"/>
    <w:uiPriority w:val="99"/>
    <w:unhideWhenUsed/>
    <w:rsid w:val="00312A2F"/>
    <w:rPr>
      <w:color w:val="0000FF"/>
      <w:u w:val="single"/>
    </w:rPr>
  </w:style>
  <w:style w:type="character" w:styleId="FollowedHyperlink">
    <w:name w:val="FollowedHyperlink"/>
    <w:basedOn w:val="DefaultParagraphFont"/>
    <w:uiPriority w:val="99"/>
    <w:semiHidden/>
    <w:unhideWhenUsed/>
    <w:rsid w:val="00312A2F"/>
    <w:rPr>
      <w:color w:val="954F72" w:themeColor="followedHyperlink"/>
      <w:u w:val="single"/>
    </w:rPr>
  </w:style>
  <w:style w:type="character" w:styleId="UnresolvedMention">
    <w:name w:val="Unresolved Mention"/>
    <w:basedOn w:val="DefaultParagraphFont"/>
    <w:uiPriority w:val="99"/>
    <w:semiHidden/>
    <w:unhideWhenUsed/>
    <w:rsid w:val="00E52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46723">
      <w:bodyDiv w:val="1"/>
      <w:marLeft w:val="0"/>
      <w:marRight w:val="0"/>
      <w:marTop w:val="0"/>
      <w:marBottom w:val="0"/>
      <w:divBdr>
        <w:top w:val="none" w:sz="0" w:space="0" w:color="auto"/>
        <w:left w:val="none" w:sz="0" w:space="0" w:color="auto"/>
        <w:bottom w:val="none" w:sz="0" w:space="0" w:color="auto"/>
        <w:right w:val="none" w:sz="0" w:space="0" w:color="auto"/>
      </w:divBdr>
    </w:div>
    <w:div w:id="344595181">
      <w:bodyDiv w:val="1"/>
      <w:marLeft w:val="0"/>
      <w:marRight w:val="0"/>
      <w:marTop w:val="0"/>
      <w:marBottom w:val="0"/>
      <w:divBdr>
        <w:top w:val="none" w:sz="0" w:space="0" w:color="auto"/>
        <w:left w:val="none" w:sz="0" w:space="0" w:color="auto"/>
        <w:bottom w:val="none" w:sz="0" w:space="0" w:color="auto"/>
        <w:right w:val="none" w:sz="0" w:space="0" w:color="auto"/>
      </w:divBdr>
    </w:div>
    <w:div w:id="367922381">
      <w:bodyDiv w:val="1"/>
      <w:marLeft w:val="0"/>
      <w:marRight w:val="0"/>
      <w:marTop w:val="0"/>
      <w:marBottom w:val="0"/>
      <w:divBdr>
        <w:top w:val="none" w:sz="0" w:space="0" w:color="auto"/>
        <w:left w:val="none" w:sz="0" w:space="0" w:color="auto"/>
        <w:bottom w:val="none" w:sz="0" w:space="0" w:color="auto"/>
        <w:right w:val="none" w:sz="0" w:space="0" w:color="auto"/>
      </w:divBdr>
      <w:divsChild>
        <w:div w:id="564493113">
          <w:marLeft w:val="0"/>
          <w:marRight w:val="0"/>
          <w:marTop w:val="0"/>
          <w:marBottom w:val="0"/>
          <w:divBdr>
            <w:top w:val="none" w:sz="0" w:space="0" w:color="auto"/>
            <w:left w:val="none" w:sz="0" w:space="0" w:color="auto"/>
            <w:bottom w:val="none" w:sz="0" w:space="0" w:color="auto"/>
            <w:right w:val="none" w:sz="0" w:space="0" w:color="auto"/>
          </w:divBdr>
          <w:divsChild>
            <w:div w:id="1978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0310">
      <w:bodyDiv w:val="1"/>
      <w:marLeft w:val="0"/>
      <w:marRight w:val="0"/>
      <w:marTop w:val="0"/>
      <w:marBottom w:val="0"/>
      <w:divBdr>
        <w:top w:val="none" w:sz="0" w:space="0" w:color="auto"/>
        <w:left w:val="none" w:sz="0" w:space="0" w:color="auto"/>
        <w:bottom w:val="none" w:sz="0" w:space="0" w:color="auto"/>
        <w:right w:val="none" w:sz="0" w:space="0" w:color="auto"/>
      </w:divBdr>
    </w:div>
    <w:div w:id="465856764">
      <w:bodyDiv w:val="1"/>
      <w:marLeft w:val="0"/>
      <w:marRight w:val="0"/>
      <w:marTop w:val="0"/>
      <w:marBottom w:val="0"/>
      <w:divBdr>
        <w:top w:val="none" w:sz="0" w:space="0" w:color="auto"/>
        <w:left w:val="none" w:sz="0" w:space="0" w:color="auto"/>
        <w:bottom w:val="none" w:sz="0" w:space="0" w:color="auto"/>
        <w:right w:val="none" w:sz="0" w:space="0" w:color="auto"/>
      </w:divBdr>
    </w:div>
    <w:div w:id="731082512">
      <w:bodyDiv w:val="1"/>
      <w:marLeft w:val="0"/>
      <w:marRight w:val="0"/>
      <w:marTop w:val="0"/>
      <w:marBottom w:val="0"/>
      <w:divBdr>
        <w:top w:val="none" w:sz="0" w:space="0" w:color="auto"/>
        <w:left w:val="none" w:sz="0" w:space="0" w:color="auto"/>
        <w:bottom w:val="none" w:sz="0" w:space="0" w:color="auto"/>
        <w:right w:val="none" w:sz="0" w:space="0" w:color="auto"/>
      </w:divBdr>
    </w:div>
    <w:div w:id="796879334">
      <w:bodyDiv w:val="1"/>
      <w:marLeft w:val="0"/>
      <w:marRight w:val="0"/>
      <w:marTop w:val="0"/>
      <w:marBottom w:val="0"/>
      <w:divBdr>
        <w:top w:val="none" w:sz="0" w:space="0" w:color="auto"/>
        <w:left w:val="none" w:sz="0" w:space="0" w:color="auto"/>
        <w:bottom w:val="none" w:sz="0" w:space="0" w:color="auto"/>
        <w:right w:val="none" w:sz="0" w:space="0" w:color="auto"/>
      </w:divBdr>
    </w:div>
    <w:div w:id="806776927">
      <w:bodyDiv w:val="1"/>
      <w:marLeft w:val="0"/>
      <w:marRight w:val="0"/>
      <w:marTop w:val="0"/>
      <w:marBottom w:val="0"/>
      <w:divBdr>
        <w:top w:val="none" w:sz="0" w:space="0" w:color="auto"/>
        <w:left w:val="none" w:sz="0" w:space="0" w:color="auto"/>
        <w:bottom w:val="none" w:sz="0" w:space="0" w:color="auto"/>
        <w:right w:val="none" w:sz="0" w:space="0" w:color="auto"/>
      </w:divBdr>
    </w:div>
    <w:div w:id="946888749">
      <w:bodyDiv w:val="1"/>
      <w:marLeft w:val="0"/>
      <w:marRight w:val="0"/>
      <w:marTop w:val="0"/>
      <w:marBottom w:val="0"/>
      <w:divBdr>
        <w:top w:val="none" w:sz="0" w:space="0" w:color="auto"/>
        <w:left w:val="none" w:sz="0" w:space="0" w:color="auto"/>
        <w:bottom w:val="none" w:sz="0" w:space="0" w:color="auto"/>
        <w:right w:val="none" w:sz="0" w:space="0" w:color="auto"/>
      </w:divBdr>
    </w:div>
    <w:div w:id="1197236686">
      <w:bodyDiv w:val="1"/>
      <w:marLeft w:val="0"/>
      <w:marRight w:val="0"/>
      <w:marTop w:val="0"/>
      <w:marBottom w:val="0"/>
      <w:divBdr>
        <w:top w:val="none" w:sz="0" w:space="0" w:color="auto"/>
        <w:left w:val="none" w:sz="0" w:space="0" w:color="auto"/>
        <w:bottom w:val="none" w:sz="0" w:space="0" w:color="auto"/>
        <w:right w:val="none" w:sz="0" w:space="0" w:color="auto"/>
      </w:divBdr>
    </w:div>
    <w:div w:id="1396393856">
      <w:bodyDiv w:val="1"/>
      <w:marLeft w:val="0"/>
      <w:marRight w:val="0"/>
      <w:marTop w:val="0"/>
      <w:marBottom w:val="0"/>
      <w:divBdr>
        <w:top w:val="none" w:sz="0" w:space="0" w:color="auto"/>
        <w:left w:val="none" w:sz="0" w:space="0" w:color="auto"/>
        <w:bottom w:val="none" w:sz="0" w:space="0" w:color="auto"/>
        <w:right w:val="none" w:sz="0" w:space="0" w:color="auto"/>
      </w:divBdr>
    </w:div>
    <w:div w:id="1398825799">
      <w:bodyDiv w:val="1"/>
      <w:marLeft w:val="0"/>
      <w:marRight w:val="0"/>
      <w:marTop w:val="0"/>
      <w:marBottom w:val="0"/>
      <w:divBdr>
        <w:top w:val="none" w:sz="0" w:space="0" w:color="auto"/>
        <w:left w:val="none" w:sz="0" w:space="0" w:color="auto"/>
        <w:bottom w:val="none" w:sz="0" w:space="0" w:color="auto"/>
        <w:right w:val="none" w:sz="0" w:space="0" w:color="auto"/>
      </w:divBdr>
    </w:div>
    <w:div w:id="1622804952">
      <w:bodyDiv w:val="1"/>
      <w:marLeft w:val="0"/>
      <w:marRight w:val="0"/>
      <w:marTop w:val="0"/>
      <w:marBottom w:val="0"/>
      <w:divBdr>
        <w:top w:val="none" w:sz="0" w:space="0" w:color="auto"/>
        <w:left w:val="none" w:sz="0" w:space="0" w:color="auto"/>
        <w:bottom w:val="none" w:sz="0" w:space="0" w:color="auto"/>
        <w:right w:val="none" w:sz="0" w:space="0" w:color="auto"/>
      </w:divBdr>
    </w:div>
    <w:div w:id="1691641249">
      <w:bodyDiv w:val="1"/>
      <w:marLeft w:val="0"/>
      <w:marRight w:val="0"/>
      <w:marTop w:val="0"/>
      <w:marBottom w:val="0"/>
      <w:divBdr>
        <w:top w:val="none" w:sz="0" w:space="0" w:color="auto"/>
        <w:left w:val="none" w:sz="0" w:space="0" w:color="auto"/>
        <w:bottom w:val="none" w:sz="0" w:space="0" w:color="auto"/>
        <w:right w:val="none" w:sz="0" w:space="0" w:color="auto"/>
      </w:divBdr>
      <w:divsChild>
        <w:div w:id="1200319689">
          <w:marLeft w:val="0"/>
          <w:marRight w:val="0"/>
          <w:marTop w:val="0"/>
          <w:marBottom w:val="0"/>
          <w:divBdr>
            <w:top w:val="none" w:sz="0" w:space="0" w:color="auto"/>
            <w:left w:val="none" w:sz="0" w:space="0" w:color="auto"/>
            <w:bottom w:val="none" w:sz="0" w:space="0" w:color="auto"/>
            <w:right w:val="none" w:sz="0" w:space="0" w:color="auto"/>
          </w:divBdr>
          <w:divsChild>
            <w:div w:id="13062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8259">
      <w:bodyDiv w:val="1"/>
      <w:marLeft w:val="0"/>
      <w:marRight w:val="0"/>
      <w:marTop w:val="0"/>
      <w:marBottom w:val="0"/>
      <w:divBdr>
        <w:top w:val="none" w:sz="0" w:space="0" w:color="auto"/>
        <w:left w:val="none" w:sz="0" w:space="0" w:color="auto"/>
        <w:bottom w:val="none" w:sz="0" w:space="0" w:color="auto"/>
        <w:right w:val="none" w:sz="0" w:space="0" w:color="auto"/>
      </w:divBdr>
    </w:div>
    <w:div w:id="1714650370">
      <w:bodyDiv w:val="1"/>
      <w:marLeft w:val="0"/>
      <w:marRight w:val="0"/>
      <w:marTop w:val="0"/>
      <w:marBottom w:val="0"/>
      <w:divBdr>
        <w:top w:val="none" w:sz="0" w:space="0" w:color="auto"/>
        <w:left w:val="none" w:sz="0" w:space="0" w:color="auto"/>
        <w:bottom w:val="none" w:sz="0" w:space="0" w:color="auto"/>
        <w:right w:val="none" w:sz="0" w:space="0" w:color="auto"/>
      </w:divBdr>
    </w:div>
    <w:div w:id="1719082382">
      <w:bodyDiv w:val="1"/>
      <w:marLeft w:val="0"/>
      <w:marRight w:val="0"/>
      <w:marTop w:val="0"/>
      <w:marBottom w:val="0"/>
      <w:divBdr>
        <w:top w:val="none" w:sz="0" w:space="0" w:color="auto"/>
        <w:left w:val="none" w:sz="0" w:space="0" w:color="auto"/>
        <w:bottom w:val="none" w:sz="0" w:space="0" w:color="auto"/>
        <w:right w:val="none" w:sz="0" w:space="0" w:color="auto"/>
      </w:divBdr>
    </w:div>
    <w:div w:id="1755318823">
      <w:bodyDiv w:val="1"/>
      <w:marLeft w:val="0"/>
      <w:marRight w:val="0"/>
      <w:marTop w:val="0"/>
      <w:marBottom w:val="0"/>
      <w:divBdr>
        <w:top w:val="none" w:sz="0" w:space="0" w:color="auto"/>
        <w:left w:val="none" w:sz="0" w:space="0" w:color="auto"/>
        <w:bottom w:val="none" w:sz="0" w:space="0" w:color="auto"/>
        <w:right w:val="none" w:sz="0" w:space="0" w:color="auto"/>
      </w:divBdr>
    </w:div>
    <w:div w:id="1781483958">
      <w:bodyDiv w:val="1"/>
      <w:marLeft w:val="0"/>
      <w:marRight w:val="0"/>
      <w:marTop w:val="0"/>
      <w:marBottom w:val="0"/>
      <w:divBdr>
        <w:top w:val="none" w:sz="0" w:space="0" w:color="auto"/>
        <w:left w:val="none" w:sz="0" w:space="0" w:color="auto"/>
        <w:bottom w:val="none" w:sz="0" w:space="0" w:color="auto"/>
        <w:right w:val="none" w:sz="0" w:space="0" w:color="auto"/>
      </w:divBdr>
      <w:divsChild>
        <w:div w:id="2116900386">
          <w:marLeft w:val="0"/>
          <w:marRight w:val="0"/>
          <w:marTop w:val="0"/>
          <w:marBottom w:val="0"/>
          <w:divBdr>
            <w:top w:val="none" w:sz="0" w:space="0" w:color="auto"/>
            <w:left w:val="none" w:sz="0" w:space="0" w:color="auto"/>
            <w:bottom w:val="none" w:sz="0" w:space="0" w:color="auto"/>
            <w:right w:val="none" w:sz="0" w:space="0" w:color="auto"/>
          </w:divBdr>
          <w:divsChild>
            <w:div w:id="19783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5897">
      <w:bodyDiv w:val="1"/>
      <w:marLeft w:val="0"/>
      <w:marRight w:val="0"/>
      <w:marTop w:val="0"/>
      <w:marBottom w:val="0"/>
      <w:divBdr>
        <w:top w:val="none" w:sz="0" w:space="0" w:color="auto"/>
        <w:left w:val="none" w:sz="0" w:space="0" w:color="auto"/>
        <w:bottom w:val="none" w:sz="0" w:space="0" w:color="auto"/>
        <w:right w:val="none" w:sz="0" w:space="0" w:color="auto"/>
      </w:divBdr>
    </w:div>
    <w:div w:id="1962153812">
      <w:bodyDiv w:val="1"/>
      <w:marLeft w:val="0"/>
      <w:marRight w:val="0"/>
      <w:marTop w:val="0"/>
      <w:marBottom w:val="0"/>
      <w:divBdr>
        <w:top w:val="none" w:sz="0" w:space="0" w:color="auto"/>
        <w:left w:val="none" w:sz="0" w:space="0" w:color="auto"/>
        <w:bottom w:val="none" w:sz="0" w:space="0" w:color="auto"/>
        <w:right w:val="none" w:sz="0" w:space="0" w:color="auto"/>
      </w:divBdr>
    </w:div>
    <w:div w:id="206833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www.paloaltonetworks.com/cyberpedia/what-is-network-security"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dsolutionsgroup.com/components-of-network-security/" TargetMode="External" Id="rId6" /><Relationship Type="http://schemas.openxmlformats.org/officeDocument/2006/relationships/hyperlink" Target="http://www.techtarget.com/searchdatacenter/definition/Single-point-of-failure-SPOF"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BACH XUAN PHONG</dc:creator>
  <keywords/>
  <dc:description/>
  <lastModifiedBy>NGUYEN HUU DO</lastModifiedBy>
  <revision>70</revision>
  <dcterms:created xsi:type="dcterms:W3CDTF">2023-06-28T11:19:00.0000000Z</dcterms:created>
  <dcterms:modified xsi:type="dcterms:W3CDTF">2023-06-29T17:56:09.8665894Z</dcterms:modified>
</coreProperties>
</file>